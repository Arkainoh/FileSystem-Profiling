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333" w:rsidRDefault="007D4332">
      <w:pPr>
        <w:rPr>
          <w:rFonts w:ascii="굴림체" w:eastAsia="굴림체" w:hAnsi="굴림체"/>
          <w:b/>
          <w:bCs/>
        </w:rPr>
      </w:pPr>
      <w:r>
        <w:rPr>
          <w:rFonts w:ascii="굴림체" w:eastAsia="굴림체" w:hAnsi="굴림체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55920" cy="434340"/>
                <wp:effectExtent l="3810" t="3175" r="0" b="63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5920" cy="434340"/>
                          <a:chOff x="1701" y="1985"/>
                          <a:chExt cx="8592" cy="684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1701" y="1985"/>
                            <a:ext cx="8460" cy="684"/>
                            <a:chOff x="1701" y="1985"/>
                            <a:chExt cx="8460" cy="684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5" descr="flag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01" y="1985"/>
                              <a:ext cx="684" cy="68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45" y="2633"/>
                              <a:ext cx="8316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353" y="2261"/>
                            <a:ext cx="59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2E5E" w:rsidRDefault="00FC2E5E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0;margin-top:0;width:429.6pt;height:34.2pt;z-index:251657728" coordorigin="1701,1985" coordsize="8592,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">
                <v:group id="Group 4" o:spid="_x0000_s1027" style="position:absolute;left:1701;top:1985;width:8460;height:684" coordorigin="1701,1985" coordsize="846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alt="flaglogo" style="position:absolute;left:1701;top:1985;width:684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">
                    <v:imagedata r:id="rId9" o:title="flaglogo"/>
                  </v:shape>
                  <v:line id="Line 6" o:spid="_x0000_s1029" style="position:absolute;visibility:visible;mso-wrap-style:square" from="1845,2633" to="10161,2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zUwgAAANoAAAAPAAAAZHJzL2Rvd25yZXYueG1sRI9Ba8JA&#10;FITvgv9heYI33bQW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DR7OzUwgAAANoAAAAPAAAA&#10;AAAAAAAAAAAAAAcCAABkcnMvZG93bnJldi54bWxQSwUGAAAAAAMAAwC3AAAA9gIAAAAA&#10;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4353;top:2261;width:59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FC2E5E" w:rsidRDefault="00FC2E5E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55333" w:rsidRDefault="00155333">
      <w:pPr>
        <w:rPr>
          <w:rFonts w:ascii="굴림체" w:eastAsia="굴림체" w:hAnsi="굴림체"/>
          <w:b/>
          <w:bCs/>
        </w:rPr>
      </w:pPr>
    </w:p>
    <w:p w:rsidR="00155333" w:rsidRDefault="00155333">
      <w:pPr>
        <w:rPr>
          <w:rFonts w:ascii="굴림체" w:eastAsia="굴림체" w:hAnsi="굴림체"/>
          <w:b/>
          <w:bCs/>
        </w:rPr>
      </w:pPr>
      <w:r>
        <w:rPr>
          <w:rFonts w:ascii="굴림체" w:eastAsia="굴림체" w:hAnsi="굴림체" w:hint="eastAsia"/>
          <w:b/>
          <w:bCs/>
        </w:rPr>
        <w:t xml:space="preserve">Korea University </w:t>
      </w:r>
      <w:r w:rsidR="00F64D3E">
        <w:rPr>
          <w:rFonts w:ascii="굴림체" w:eastAsia="굴림체" w:hAnsi="굴림체"/>
          <w:b/>
          <w:bCs/>
        </w:rPr>
        <w:t>College of Informatics</w:t>
      </w:r>
      <w:r>
        <w:rPr>
          <w:rFonts w:ascii="굴림체" w:eastAsia="굴림체" w:hAnsi="굴림체" w:hint="eastAsia"/>
          <w:b/>
          <w:bCs/>
        </w:rPr>
        <w:t>.</w:t>
      </w:r>
    </w:p>
    <w:p w:rsidR="00155333" w:rsidRDefault="00155333" w:rsidP="00A8440D">
      <w:pPr>
        <w:rPr>
          <w:rFonts w:ascii="굴림체" w:eastAsia="굴림체" w:hAnsi="굴림체"/>
          <w:b/>
          <w:bCs/>
          <w:sz w:val="24"/>
        </w:rPr>
      </w:pPr>
      <w:r>
        <w:rPr>
          <w:rFonts w:ascii="굴림체" w:eastAsia="굴림체" w:hAnsi="굴림체" w:hint="eastAsia"/>
          <w:b/>
          <w:bCs/>
        </w:rPr>
        <w:t>Operating Systems Laboratory.</w:t>
      </w:r>
    </w:p>
    <w:p w:rsidR="00B35FBF" w:rsidRPr="00A8440D" w:rsidRDefault="00B35FBF" w:rsidP="00B35FBF">
      <w:pPr>
        <w:jc w:val="center"/>
        <w:rPr>
          <w:rFonts w:asciiTheme="minorHAnsi" w:eastAsiaTheme="minorHAnsi" w:hAnsiTheme="minorHAnsi"/>
          <w:b/>
          <w:bCs/>
          <w:sz w:val="24"/>
        </w:rPr>
      </w:pPr>
      <w:r w:rsidRPr="00A8440D">
        <w:rPr>
          <w:rFonts w:asciiTheme="minorHAnsi" w:eastAsiaTheme="minorHAnsi" w:hAnsiTheme="minorHAnsi" w:hint="eastAsia"/>
          <w:b/>
          <w:bCs/>
          <w:sz w:val="24"/>
        </w:rPr>
        <w:t>201</w:t>
      </w:r>
      <w:ins w:id="0" w:author="Microsoft" w:date="2016-08-25T20:02:00Z">
        <w:r w:rsidR="00D01120">
          <w:rPr>
            <w:rFonts w:asciiTheme="minorHAnsi" w:eastAsiaTheme="minorHAnsi" w:hAnsiTheme="minorHAnsi"/>
            <w:b/>
            <w:bCs/>
            <w:sz w:val="24"/>
          </w:rPr>
          <w:t>6</w:t>
        </w:r>
      </w:ins>
      <w:del w:id="1" w:author="Microsoft" w:date="2016-08-25T20:02:00Z">
        <w:r w:rsidR="00F64D3E" w:rsidDel="00D01120">
          <w:rPr>
            <w:rFonts w:asciiTheme="minorHAnsi" w:eastAsiaTheme="minorHAnsi" w:hAnsiTheme="minorHAnsi"/>
            <w:b/>
            <w:bCs/>
            <w:sz w:val="24"/>
          </w:rPr>
          <w:delText>5</w:delText>
        </w:r>
      </w:del>
      <w:r w:rsidRPr="00A8440D">
        <w:rPr>
          <w:rFonts w:asciiTheme="minorHAnsi" w:eastAsiaTheme="minorHAnsi" w:hAnsiTheme="minorHAnsi" w:hint="eastAsia"/>
          <w:b/>
          <w:bCs/>
          <w:sz w:val="24"/>
        </w:rPr>
        <w:t xml:space="preserve">년 2학기 시스템 소프트웨어 </w:t>
      </w:r>
      <w:r w:rsidR="00A8440D">
        <w:rPr>
          <w:rFonts w:asciiTheme="minorHAnsi" w:eastAsiaTheme="minorHAnsi" w:hAnsiTheme="minorHAnsi" w:hint="eastAsia"/>
          <w:b/>
          <w:bCs/>
          <w:sz w:val="24"/>
        </w:rPr>
        <w:t>1</w:t>
      </w:r>
      <w:r w:rsidRPr="00A8440D">
        <w:rPr>
          <w:rFonts w:asciiTheme="minorHAnsi" w:eastAsiaTheme="minorHAnsi" w:hAnsiTheme="minorHAnsi"/>
          <w:b/>
          <w:bCs/>
          <w:sz w:val="24"/>
        </w:rPr>
        <w:t>차</w:t>
      </w:r>
      <w:r w:rsidRPr="00A8440D">
        <w:rPr>
          <w:rFonts w:asciiTheme="minorHAnsi" w:eastAsiaTheme="minorHAnsi" w:hAnsiTheme="minorHAnsi" w:hint="eastAsia"/>
          <w:b/>
          <w:bCs/>
          <w:sz w:val="24"/>
        </w:rPr>
        <w:t xml:space="preserve"> </w:t>
      </w:r>
      <w:ins w:id="2" w:author="Microsoft" w:date="2016-10-04T14:30:00Z">
        <w:r w:rsidR="00A81116">
          <w:rPr>
            <w:rFonts w:asciiTheme="minorHAnsi" w:eastAsiaTheme="minorHAnsi" w:hAnsiTheme="minorHAnsi" w:hint="eastAsia"/>
            <w:b/>
            <w:bCs/>
            <w:sz w:val="24"/>
          </w:rPr>
          <w:t>과</w:t>
        </w:r>
      </w:ins>
      <w:del w:id="3" w:author="Microsoft" w:date="2016-10-04T14:30:00Z">
        <w:r w:rsidRPr="00A8440D" w:rsidDel="00A81116">
          <w:rPr>
            <w:rFonts w:asciiTheme="minorHAnsi" w:eastAsiaTheme="minorHAnsi" w:hAnsiTheme="minorHAnsi" w:hint="eastAsia"/>
            <w:b/>
            <w:bCs/>
            <w:sz w:val="24"/>
          </w:rPr>
          <w:delText>숙</w:delText>
        </w:r>
      </w:del>
      <w:r w:rsidRPr="00A8440D">
        <w:rPr>
          <w:rFonts w:asciiTheme="minorHAnsi" w:eastAsiaTheme="minorHAnsi" w:hAnsiTheme="minorHAnsi" w:hint="eastAsia"/>
          <w:b/>
          <w:bCs/>
          <w:sz w:val="24"/>
        </w:rPr>
        <w:t>제</w:t>
      </w:r>
    </w:p>
    <w:p w:rsidR="00155333" w:rsidRPr="00A8440D" w:rsidRDefault="00155333">
      <w:pPr>
        <w:jc w:val="center"/>
        <w:rPr>
          <w:rFonts w:asciiTheme="minorHAnsi" w:eastAsiaTheme="minorHAnsi" w:hAnsiTheme="minorHAnsi"/>
          <w:b/>
          <w:bCs/>
          <w:sz w:val="24"/>
        </w:rPr>
      </w:pPr>
      <w:r w:rsidRPr="00A8440D">
        <w:rPr>
          <w:rFonts w:asciiTheme="minorHAnsi" w:eastAsiaTheme="minorHAnsi" w:hAnsiTheme="minorHAnsi" w:hint="eastAsia"/>
          <w:b/>
          <w:bCs/>
        </w:rPr>
        <w:t xml:space="preserve">- </w:t>
      </w:r>
      <w:r w:rsidR="00566AD8" w:rsidRPr="00A8440D">
        <w:rPr>
          <w:rFonts w:asciiTheme="minorHAnsi" w:eastAsiaTheme="minorHAnsi" w:hAnsiTheme="minorHAnsi" w:hint="eastAsia"/>
          <w:b/>
          <w:bCs/>
        </w:rPr>
        <w:t xml:space="preserve">Log Structured </w:t>
      </w:r>
      <w:r w:rsidR="00CA352F" w:rsidRPr="00A8440D">
        <w:rPr>
          <w:rFonts w:asciiTheme="minorHAnsi" w:eastAsiaTheme="minorHAnsi" w:hAnsiTheme="minorHAnsi" w:hint="eastAsia"/>
          <w:b/>
          <w:bCs/>
        </w:rPr>
        <w:t xml:space="preserve">File System </w:t>
      </w:r>
      <w:r w:rsidR="00DB3A15" w:rsidRPr="00DB3A15">
        <w:rPr>
          <w:rFonts w:asciiTheme="minorHAnsi" w:eastAsiaTheme="minorHAnsi" w:hAnsiTheme="minorHAnsi"/>
          <w:b/>
          <w:bCs/>
        </w:rPr>
        <w:t>&amp; Ext</w:t>
      </w:r>
      <w:ins w:id="4" w:author="Microsoft" w:date="2016-10-04T14:07:00Z">
        <w:r w:rsidR="0082332B">
          <w:rPr>
            <w:rFonts w:asciiTheme="minorHAnsi" w:eastAsiaTheme="minorHAnsi" w:hAnsiTheme="minorHAnsi"/>
            <w:b/>
            <w:bCs/>
          </w:rPr>
          <w:t>4</w:t>
        </w:r>
      </w:ins>
      <w:del w:id="5" w:author="Microsoft" w:date="2016-10-04T14:07:00Z">
        <w:r w:rsidR="00DB3A15" w:rsidRPr="00DB3A15" w:rsidDel="0082332B">
          <w:rPr>
            <w:rFonts w:asciiTheme="minorHAnsi" w:eastAsiaTheme="minorHAnsi" w:hAnsiTheme="minorHAnsi"/>
            <w:b/>
            <w:bCs/>
          </w:rPr>
          <w:delText>3</w:delText>
        </w:r>
      </w:del>
      <w:r w:rsidR="00DB3A15" w:rsidRPr="00DB3A15">
        <w:rPr>
          <w:rFonts w:asciiTheme="minorHAnsi" w:eastAsiaTheme="minorHAnsi" w:hAnsiTheme="minorHAnsi"/>
          <w:b/>
          <w:bCs/>
        </w:rPr>
        <w:t xml:space="preserve"> File System </w:t>
      </w:r>
      <w:r w:rsidR="00CA352F" w:rsidRPr="00A8440D">
        <w:rPr>
          <w:rFonts w:asciiTheme="minorHAnsi" w:eastAsiaTheme="minorHAnsi" w:hAnsiTheme="minorHAnsi" w:hint="eastAsia"/>
          <w:b/>
          <w:bCs/>
        </w:rPr>
        <w:t>Profiling</w:t>
      </w:r>
      <w:r w:rsidR="00773F24" w:rsidRPr="00A8440D">
        <w:rPr>
          <w:rFonts w:asciiTheme="minorHAnsi" w:eastAsiaTheme="minorHAnsi" w:hAnsiTheme="minorHAnsi" w:hint="eastAsia"/>
          <w:b/>
          <w:bCs/>
        </w:rPr>
        <w:t xml:space="preserve"> </w:t>
      </w:r>
      <w:r w:rsidRPr="00A8440D">
        <w:rPr>
          <w:rFonts w:asciiTheme="minorHAnsi" w:eastAsiaTheme="minorHAnsi" w:hAnsiTheme="minorHAnsi" w:hint="eastAsia"/>
          <w:b/>
          <w:bCs/>
        </w:rPr>
        <w:t xml:space="preserve">- </w:t>
      </w:r>
    </w:p>
    <w:p w:rsidR="00155333" w:rsidRPr="00A8440D" w:rsidRDefault="00155333">
      <w:pPr>
        <w:rPr>
          <w:rFonts w:asciiTheme="minorHAnsi" w:eastAsiaTheme="minorHAnsi" w:hAnsiTheme="minorHAnsi"/>
          <w:b/>
          <w:bCs/>
        </w:rPr>
      </w:pPr>
    </w:p>
    <w:p w:rsidR="00155333" w:rsidRPr="00A8440D" w:rsidRDefault="00155333">
      <w:pPr>
        <w:rPr>
          <w:rFonts w:asciiTheme="minorHAnsi" w:eastAsiaTheme="minorHAnsi" w:hAnsiTheme="minorHAnsi"/>
        </w:rPr>
      </w:pPr>
      <w:r w:rsidRPr="00A8440D">
        <w:rPr>
          <w:rFonts w:asciiTheme="minorHAnsi" w:eastAsiaTheme="minorHAnsi" w:hAnsiTheme="minorHAnsi" w:hint="eastAsia"/>
          <w:b/>
          <w:bCs/>
        </w:rPr>
        <w:t>지도 교수님</w:t>
      </w:r>
      <w:r w:rsidRPr="00A8440D">
        <w:rPr>
          <w:rFonts w:asciiTheme="minorHAnsi" w:eastAsiaTheme="minorHAnsi" w:hAnsiTheme="minorHAnsi" w:hint="eastAsia"/>
        </w:rPr>
        <w:tab/>
        <w:t>유혁 (hxy@os.korea.ac.kr)</w:t>
      </w:r>
    </w:p>
    <w:p w:rsidR="00155333" w:rsidRPr="00A8440D" w:rsidRDefault="00155333">
      <w:pPr>
        <w:rPr>
          <w:rFonts w:asciiTheme="minorHAnsi" w:eastAsiaTheme="minorHAnsi" w:hAnsiTheme="minorHAnsi"/>
          <w:b/>
          <w:bCs/>
        </w:rPr>
      </w:pPr>
    </w:p>
    <w:p w:rsidR="00155333" w:rsidRPr="00A8440D" w:rsidRDefault="00155333">
      <w:pPr>
        <w:rPr>
          <w:rFonts w:asciiTheme="minorHAnsi" w:eastAsiaTheme="minorHAnsi" w:hAnsiTheme="minorHAnsi"/>
          <w:b/>
          <w:bCs/>
        </w:rPr>
      </w:pPr>
      <w:r w:rsidRPr="00A8440D">
        <w:rPr>
          <w:rFonts w:asciiTheme="minorHAnsi" w:eastAsiaTheme="minorHAnsi" w:hAnsiTheme="minorHAnsi" w:hint="eastAsia"/>
          <w:b/>
          <w:bCs/>
        </w:rPr>
        <w:t>조교</w:t>
      </w:r>
      <w:r w:rsidRPr="00A8440D">
        <w:rPr>
          <w:rFonts w:asciiTheme="minorHAnsi" w:eastAsiaTheme="minorHAnsi" w:hAnsiTheme="minorHAnsi" w:hint="eastAsia"/>
          <w:b/>
          <w:bCs/>
        </w:rPr>
        <w:tab/>
      </w:r>
      <w:r w:rsidRPr="00A8440D">
        <w:rPr>
          <w:rFonts w:asciiTheme="minorHAnsi" w:eastAsiaTheme="minorHAnsi" w:hAnsiTheme="minorHAnsi" w:hint="eastAsia"/>
          <w:b/>
          <w:bCs/>
        </w:rPr>
        <w:tab/>
      </w:r>
      <w:ins w:id="6" w:author="Microsoft" w:date="2016-08-25T16:14:00Z">
        <w:r w:rsidR="00157F31">
          <w:rPr>
            <w:rFonts w:asciiTheme="minorHAnsi" w:eastAsiaTheme="minorHAnsi" w:hAnsiTheme="minorHAnsi" w:hint="eastAsia"/>
            <w:b/>
            <w:bCs/>
          </w:rPr>
          <w:t>유소망,</w:t>
        </w:r>
        <w:r w:rsidR="00157F31">
          <w:rPr>
            <w:rFonts w:asciiTheme="minorHAnsi" w:eastAsiaTheme="minorHAnsi" w:hAnsiTheme="minorHAnsi"/>
            <w:b/>
            <w:bCs/>
          </w:rPr>
          <w:t xml:space="preserve"> </w:t>
        </w:r>
        <w:r w:rsidR="00157F31">
          <w:rPr>
            <w:rFonts w:asciiTheme="minorHAnsi" w:eastAsiaTheme="minorHAnsi" w:hAnsiTheme="minorHAnsi" w:hint="eastAsia"/>
            <w:b/>
            <w:bCs/>
          </w:rPr>
          <w:t>정원태</w:t>
        </w:r>
      </w:ins>
      <w:del w:id="7" w:author="Microsoft" w:date="2016-08-25T16:14:00Z">
        <w:r w:rsidR="00D43567" w:rsidDel="00157F31">
          <w:rPr>
            <w:rFonts w:asciiTheme="minorHAnsi" w:eastAsiaTheme="minorHAnsi" w:hAnsiTheme="minorHAnsi" w:hint="eastAsia"/>
            <w:b/>
            <w:bCs/>
          </w:rPr>
          <w:delText>고현석,</w:delText>
        </w:r>
        <w:r w:rsidR="00D43567" w:rsidDel="00157F31">
          <w:rPr>
            <w:rFonts w:asciiTheme="minorHAnsi" w:eastAsiaTheme="minorHAnsi" w:hAnsiTheme="minorHAnsi"/>
            <w:b/>
            <w:bCs/>
          </w:rPr>
          <w:delText xml:space="preserve"> </w:delText>
        </w:r>
        <w:r w:rsidR="00D43567" w:rsidDel="00157F31">
          <w:rPr>
            <w:rFonts w:asciiTheme="minorHAnsi" w:eastAsiaTheme="minorHAnsi" w:hAnsiTheme="minorHAnsi" w:hint="eastAsia"/>
            <w:b/>
            <w:bCs/>
          </w:rPr>
          <w:delText>양경식</w:delText>
        </w:r>
      </w:del>
      <w:r w:rsidR="00AA75C8">
        <w:rPr>
          <w:rFonts w:asciiTheme="minorHAnsi" w:eastAsiaTheme="minorHAnsi" w:hAnsiTheme="minorHAnsi" w:hint="eastAsia"/>
          <w:b/>
          <w:bCs/>
        </w:rPr>
        <w:t xml:space="preserve"> (ssta@os.korea.ac.kr)</w:t>
      </w:r>
    </w:p>
    <w:p w:rsidR="00155333" w:rsidRPr="00A8440D" w:rsidRDefault="00155333">
      <w:pPr>
        <w:rPr>
          <w:rFonts w:asciiTheme="minorHAnsi" w:eastAsiaTheme="minorHAnsi" w:hAnsiTheme="minorHAnsi"/>
        </w:rPr>
      </w:pPr>
      <w:r w:rsidRPr="00A8440D">
        <w:rPr>
          <w:rFonts w:asciiTheme="minorHAnsi" w:eastAsiaTheme="minorHAnsi" w:hAnsiTheme="minorHAnsi" w:hint="eastAsia"/>
          <w:b/>
          <w:bCs/>
        </w:rPr>
        <w:t>출제일</w:t>
      </w:r>
      <w:r w:rsidR="004008F7" w:rsidRPr="00A8440D">
        <w:rPr>
          <w:rFonts w:asciiTheme="minorHAnsi" w:eastAsiaTheme="minorHAnsi" w:hAnsiTheme="minorHAnsi" w:hint="eastAsia"/>
          <w:b/>
          <w:bCs/>
        </w:rPr>
        <w:tab/>
      </w:r>
      <w:r w:rsidR="004008F7" w:rsidRPr="00A8440D">
        <w:rPr>
          <w:rFonts w:asciiTheme="minorHAnsi" w:eastAsiaTheme="minorHAnsi" w:hAnsiTheme="minorHAnsi" w:hint="eastAsia"/>
          <w:b/>
          <w:bCs/>
        </w:rPr>
        <w:tab/>
      </w:r>
      <w:ins w:id="8" w:author="Microsoft" w:date="2016-09-22T13:41:00Z">
        <w:r w:rsidR="00D97377">
          <w:rPr>
            <w:rFonts w:asciiTheme="minorHAnsi" w:eastAsiaTheme="minorHAnsi" w:hAnsiTheme="minorHAnsi"/>
            <w:b/>
            <w:bCs/>
          </w:rPr>
          <w:t>10</w:t>
        </w:r>
      </w:ins>
      <w:del w:id="9" w:author="Microsoft" w:date="2016-09-22T13:41:00Z">
        <w:r w:rsidR="00D43567" w:rsidDel="00B23029">
          <w:rPr>
            <w:rFonts w:asciiTheme="minorHAnsi" w:eastAsiaTheme="minorHAnsi" w:hAnsiTheme="minorHAnsi"/>
            <w:b/>
            <w:bCs/>
          </w:rPr>
          <w:delText>10</w:delText>
        </w:r>
      </w:del>
      <w:r w:rsidR="00D43567">
        <w:rPr>
          <w:rFonts w:asciiTheme="minorHAnsi" w:eastAsiaTheme="minorHAnsi" w:hAnsiTheme="minorHAnsi"/>
          <w:b/>
          <w:bCs/>
        </w:rPr>
        <w:t>/</w:t>
      </w:r>
      <w:ins w:id="10" w:author="Microsoft" w:date="2016-09-22T13:41:00Z">
        <w:r w:rsidR="00D97377">
          <w:rPr>
            <w:rFonts w:asciiTheme="minorHAnsi" w:eastAsiaTheme="minorHAnsi" w:hAnsiTheme="minorHAnsi"/>
            <w:b/>
            <w:bCs/>
          </w:rPr>
          <w:t>04</w:t>
        </w:r>
      </w:ins>
      <w:del w:id="11" w:author="Microsoft" w:date="2016-09-22T13:41:00Z">
        <w:r w:rsidR="003F4CA0" w:rsidDel="00B23029">
          <w:rPr>
            <w:rFonts w:asciiTheme="minorHAnsi" w:eastAsiaTheme="minorHAnsi" w:hAnsiTheme="minorHAnsi"/>
            <w:b/>
            <w:bCs/>
          </w:rPr>
          <w:delText>01</w:delText>
        </w:r>
      </w:del>
      <w:r w:rsidR="00D43567">
        <w:rPr>
          <w:rFonts w:asciiTheme="minorHAnsi" w:eastAsiaTheme="minorHAnsi" w:hAnsiTheme="minorHAnsi"/>
          <w:b/>
          <w:bCs/>
        </w:rPr>
        <w:t>(</w:t>
      </w:r>
      <w:r w:rsidR="00D43567">
        <w:rPr>
          <w:rFonts w:asciiTheme="minorHAnsi" w:eastAsiaTheme="minorHAnsi" w:hAnsiTheme="minorHAnsi" w:hint="eastAsia"/>
          <w:b/>
          <w:bCs/>
        </w:rPr>
        <w:t>목)</w:t>
      </w:r>
    </w:p>
    <w:p w:rsidR="00155333" w:rsidRPr="00A8440D" w:rsidRDefault="00155333">
      <w:pPr>
        <w:rPr>
          <w:rFonts w:asciiTheme="minorHAnsi" w:eastAsiaTheme="minorHAnsi" w:hAnsiTheme="minorHAnsi"/>
          <w:b/>
          <w:bCs/>
        </w:rPr>
      </w:pPr>
      <w:r w:rsidRPr="00A8440D">
        <w:rPr>
          <w:rFonts w:asciiTheme="minorHAnsi" w:eastAsiaTheme="minorHAnsi" w:hAnsiTheme="minorHAnsi" w:hint="eastAsia"/>
          <w:b/>
          <w:bCs/>
        </w:rPr>
        <w:t>제출일</w:t>
      </w:r>
      <w:r w:rsidR="004008F7" w:rsidRPr="00A8440D">
        <w:rPr>
          <w:rFonts w:asciiTheme="minorHAnsi" w:eastAsiaTheme="minorHAnsi" w:hAnsiTheme="minorHAnsi" w:hint="eastAsia"/>
          <w:b/>
          <w:bCs/>
        </w:rPr>
        <w:tab/>
      </w:r>
      <w:r w:rsidR="004008F7" w:rsidRPr="00A8440D">
        <w:rPr>
          <w:rFonts w:asciiTheme="minorHAnsi" w:eastAsiaTheme="minorHAnsi" w:hAnsiTheme="minorHAnsi" w:hint="eastAsia"/>
          <w:b/>
          <w:bCs/>
        </w:rPr>
        <w:tab/>
      </w:r>
      <w:r w:rsidR="00D43567">
        <w:rPr>
          <w:rFonts w:asciiTheme="minorHAnsi" w:eastAsiaTheme="minorHAnsi" w:hAnsiTheme="minorHAnsi"/>
          <w:b/>
          <w:bCs/>
        </w:rPr>
        <w:t>1</w:t>
      </w:r>
      <w:ins w:id="12" w:author="Microsoft" w:date="2016-08-28T03:12:00Z">
        <w:r w:rsidR="003663DB">
          <w:rPr>
            <w:rFonts w:asciiTheme="minorHAnsi" w:eastAsiaTheme="minorHAnsi" w:hAnsiTheme="minorHAnsi"/>
            <w:b/>
            <w:bCs/>
          </w:rPr>
          <w:t>1</w:t>
        </w:r>
      </w:ins>
      <w:del w:id="13" w:author="Microsoft" w:date="2016-08-28T03:12:00Z">
        <w:r w:rsidR="00D43567" w:rsidDel="003663DB">
          <w:rPr>
            <w:rFonts w:asciiTheme="minorHAnsi" w:eastAsiaTheme="minorHAnsi" w:hAnsiTheme="minorHAnsi"/>
            <w:b/>
            <w:bCs/>
          </w:rPr>
          <w:delText>0</w:delText>
        </w:r>
      </w:del>
      <w:r w:rsidR="00D43567">
        <w:rPr>
          <w:rFonts w:asciiTheme="minorHAnsi" w:eastAsiaTheme="minorHAnsi" w:hAnsiTheme="minorHAnsi"/>
          <w:b/>
          <w:bCs/>
        </w:rPr>
        <w:t>/</w:t>
      </w:r>
      <w:ins w:id="14" w:author="Microsoft" w:date="2016-08-28T03:12:00Z">
        <w:r w:rsidR="003663DB">
          <w:rPr>
            <w:rFonts w:asciiTheme="minorHAnsi" w:eastAsiaTheme="minorHAnsi" w:hAnsiTheme="minorHAnsi"/>
            <w:b/>
            <w:bCs/>
          </w:rPr>
          <w:t>02</w:t>
        </w:r>
      </w:ins>
      <w:del w:id="15" w:author="Microsoft" w:date="2016-08-28T03:12:00Z">
        <w:r w:rsidR="007046BA" w:rsidDel="003663DB">
          <w:rPr>
            <w:rFonts w:asciiTheme="minorHAnsi" w:eastAsiaTheme="minorHAnsi" w:hAnsiTheme="minorHAnsi"/>
            <w:b/>
            <w:bCs/>
          </w:rPr>
          <w:delText>29</w:delText>
        </w:r>
      </w:del>
      <w:r w:rsidR="00D43567">
        <w:rPr>
          <w:rFonts w:asciiTheme="minorHAnsi" w:eastAsiaTheme="minorHAnsi" w:hAnsiTheme="minorHAnsi"/>
          <w:b/>
          <w:bCs/>
        </w:rPr>
        <w:t>(</w:t>
      </w:r>
      <w:ins w:id="16" w:author="Microsoft" w:date="2016-08-28T03:12:00Z">
        <w:r w:rsidR="003663DB">
          <w:rPr>
            <w:rFonts w:asciiTheme="minorHAnsi" w:eastAsiaTheme="minorHAnsi" w:hAnsiTheme="minorHAnsi" w:hint="eastAsia"/>
            <w:b/>
            <w:bCs/>
          </w:rPr>
          <w:t>화</w:t>
        </w:r>
      </w:ins>
      <w:del w:id="17" w:author="Microsoft" w:date="2016-08-28T03:12:00Z">
        <w:r w:rsidR="00D43567" w:rsidDel="003663DB">
          <w:rPr>
            <w:rFonts w:asciiTheme="minorHAnsi" w:eastAsiaTheme="minorHAnsi" w:hAnsiTheme="minorHAnsi" w:hint="eastAsia"/>
            <w:b/>
            <w:bCs/>
          </w:rPr>
          <w:delText>목</w:delText>
        </w:r>
      </w:del>
      <w:r w:rsidR="00D43567">
        <w:rPr>
          <w:rFonts w:asciiTheme="minorHAnsi" w:eastAsiaTheme="minorHAnsi" w:hAnsiTheme="minorHAnsi" w:hint="eastAsia"/>
          <w:b/>
          <w:bCs/>
        </w:rPr>
        <w:t xml:space="preserve">) </w:t>
      </w:r>
      <w:r w:rsidR="00D43567">
        <w:rPr>
          <w:rFonts w:asciiTheme="minorHAnsi" w:eastAsiaTheme="minorHAnsi" w:hAnsiTheme="minorHAnsi"/>
          <w:b/>
          <w:bCs/>
        </w:rPr>
        <w:t>21:00</w:t>
      </w:r>
    </w:p>
    <w:p w:rsidR="003E1505" w:rsidRPr="0027519F" w:rsidRDefault="003E1505">
      <w:pPr>
        <w:rPr>
          <w:rFonts w:asciiTheme="minorHAnsi" w:eastAsiaTheme="minorHAnsi" w:hAnsiTheme="minorHAnsi"/>
          <w:b/>
          <w:bCs/>
        </w:rPr>
      </w:pPr>
    </w:p>
    <w:p w:rsidR="003E1505" w:rsidRPr="00A8440D" w:rsidRDefault="003E1505" w:rsidP="003E1505">
      <w:pPr>
        <w:rPr>
          <w:rFonts w:asciiTheme="minorHAnsi" w:eastAsiaTheme="minorHAnsi" w:hAnsiTheme="minorHAnsi"/>
        </w:rPr>
      </w:pPr>
      <w:r w:rsidRPr="00A8440D">
        <w:rPr>
          <w:rFonts w:asciiTheme="minorHAnsi" w:eastAsiaTheme="minorHAnsi" w:hAnsiTheme="minorHAnsi" w:hint="eastAsia"/>
          <w:b/>
          <w:bCs/>
        </w:rPr>
        <w:t>주제</w:t>
      </w:r>
      <w:r w:rsidRPr="00A8440D">
        <w:rPr>
          <w:rFonts w:asciiTheme="minorHAnsi" w:eastAsiaTheme="minorHAnsi" w:hAnsiTheme="minorHAnsi" w:hint="eastAsia"/>
          <w:b/>
          <w:bCs/>
        </w:rPr>
        <w:tab/>
      </w:r>
      <w:r w:rsidRPr="00A8440D">
        <w:rPr>
          <w:rFonts w:asciiTheme="minorHAnsi" w:eastAsiaTheme="minorHAnsi" w:hAnsiTheme="minorHAnsi" w:hint="eastAsia"/>
          <w:b/>
          <w:bCs/>
        </w:rPr>
        <w:tab/>
      </w:r>
      <w:ins w:id="18" w:author="Microsoft" w:date="2016-10-04T14:08:00Z">
        <w:r w:rsidR="00031171" w:rsidRPr="00031171">
          <w:rPr>
            <w:rFonts w:asciiTheme="minorHAnsi" w:eastAsiaTheme="minorHAnsi" w:hAnsiTheme="minorHAnsi"/>
            <w:rPrChange w:id="19" w:author="Microsoft" w:date="2016-10-04T14:08:00Z">
              <w:rPr>
                <w:rFonts w:asciiTheme="minorHAnsi" w:eastAsiaTheme="minorHAnsi" w:hAnsiTheme="minorHAnsi"/>
                <w:b/>
                <w:bCs/>
              </w:rPr>
            </w:rPrChange>
          </w:rPr>
          <w:t>LFS</w:t>
        </w:r>
      </w:ins>
      <w:ins w:id="20" w:author="Microsoft" w:date="2016-10-04T14:07:00Z">
        <w:r w:rsidR="00031171" w:rsidRPr="00031171">
          <w:rPr>
            <w:rFonts w:asciiTheme="minorHAnsi" w:eastAsiaTheme="minorHAnsi" w:hAnsiTheme="minorHAnsi"/>
            <w:rPrChange w:id="21" w:author="Microsoft" w:date="2016-10-04T14:08:00Z">
              <w:rPr>
                <w:rFonts w:asciiTheme="minorHAnsi" w:eastAsiaTheme="minorHAnsi" w:hAnsiTheme="minorHAnsi"/>
                <w:b/>
                <w:bCs/>
              </w:rPr>
            </w:rPrChange>
          </w:rPr>
          <w:t>(</w:t>
        </w:r>
      </w:ins>
      <w:r w:rsidR="00A877D4">
        <w:rPr>
          <w:rFonts w:asciiTheme="minorHAnsi" w:eastAsiaTheme="minorHAnsi" w:hAnsiTheme="minorHAnsi"/>
        </w:rPr>
        <w:t>Log</w:t>
      </w:r>
      <w:ins w:id="22" w:author="Microsoft" w:date="2016-10-04T14:08:00Z">
        <w:r w:rsidR="00031171">
          <w:rPr>
            <w:rFonts w:asciiTheme="minorHAnsi" w:eastAsiaTheme="minorHAnsi" w:hAnsiTheme="minorHAnsi"/>
          </w:rPr>
          <w:t>-</w:t>
        </w:r>
      </w:ins>
      <w:del w:id="23" w:author="Microsoft" w:date="2016-10-04T14:08:00Z">
        <w:r w:rsidR="00A877D4" w:rsidDel="00031171">
          <w:rPr>
            <w:rFonts w:asciiTheme="minorHAnsi" w:eastAsiaTheme="minorHAnsi" w:hAnsiTheme="minorHAnsi"/>
          </w:rPr>
          <w:delText xml:space="preserve"> </w:delText>
        </w:r>
      </w:del>
      <w:ins w:id="24" w:author="Microsoft" w:date="2016-10-04T14:08:00Z">
        <w:r w:rsidR="00031171">
          <w:rPr>
            <w:rFonts w:asciiTheme="minorHAnsi" w:eastAsiaTheme="minorHAnsi" w:hAnsiTheme="minorHAnsi" w:hint="eastAsia"/>
          </w:rPr>
          <w:t>s</w:t>
        </w:r>
      </w:ins>
      <w:del w:id="25" w:author="Microsoft" w:date="2016-10-04T14:08:00Z">
        <w:r w:rsidR="00A877D4" w:rsidDel="00031171">
          <w:rPr>
            <w:rFonts w:asciiTheme="minorHAnsi" w:eastAsiaTheme="minorHAnsi" w:hAnsiTheme="minorHAnsi"/>
          </w:rPr>
          <w:delText>S</w:delText>
        </w:r>
      </w:del>
      <w:r w:rsidR="00A877D4">
        <w:rPr>
          <w:rFonts w:asciiTheme="minorHAnsi" w:eastAsiaTheme="minorHAnsi" w:hAnsiTheme="minorHAnsi"/>
        </w:rPr>
        <w:t>tructured File System</w:t>
      </w:r>
      <w:ins w:id="26" w:author="Microsoft" w:date="2016-10-04T14:07:00Z">
        <w:r w:rsidR="00031171">
          <w:rPr>
            <w:rFonts w:asciiTheme="minorHAnsi" w:eastAsiaTheme="minorHAnsi" w:hAnsiTheme="minorHAnsi"/>
          </w:rPr>
          <w:t>)</w:t>
        </w:r>
      </w:ins>
      <w:r w:rsidR="00A877D4">
        <w:rPr>
          <w:rFonts w:asciiTheme="minorHAnsi" w:eastAsiaTheme="minorHAnsi" w:hAnsiTheme="minorHAnsi"/>
        </w:rPr>
        <w:t xml:space="preserve"> &amp; Ext</w:t>
      </w:r>
      <w:ins w:id="27" w:author="Microsoft" w:date="2016-08-28T03:13:00Z">
        <w:r w:rsidR="00B3641B">
          <w:rPr>
            <w:rFonts w:asciiTheme="minorHAnsi" w:eastAsiaTheme="minorHAnsi" w:hAnsiTheme="minorHAnsi"/>
          </w:rPr>
          <w:t>4</w:t>
        </w:r>
      </w:ins>
      <w:del w:id="28" w:author="Microsoft" w:date="2016-08-28T03:13:00Z">
        <w:r w:rsidR="00A877D4" w:rsidDel="00B3641B">
          <w:rPr>
            <w:rFonts w:asciiTheme="minorHAnsi" w:eastAsiaTheme="minorHAnsi" w:hAnsiTheme="minorHAnsi"/>
          </w:rPr>
          <w:delText>3</w:delText>
        </w:r>
      </w:del>
      <w:r w:rsidR="00A877D4">
        <w:rPr>
          <w:rFonts w:asciiTheme="minorHAnsi" w:eastAsiaTheme="minorHAnsi" w:hAnsiTheme="minorHAnsi"/>
        </w:rPr>
        <w:t xml:space="preserve"> </w:t>
      </w:r>
      <w:r w:rsidR="005E0170">
        <w:rPr>
          <w:rFonts w:asciiTheme="minorHAnsi" w:eastAsiaTheme="minorHAnsi" w:hAnsiTheme="minorHAnsi"/>
        </w:rPr>
        <w:t xml:space="preserve">File System </w:t>
      </w:r>
      <w:r w:rsidR="00CA352F" w:rsidRPr="00A8440D">
        <w:rPr>
          <w:rFonts w:asciiTheme="minorHAnsi" w:eastAsiaTheme="minorHAnsi" w:hAnsiTheme="minorHAnsi" w:hint="eastAsia"/>
        </w:rPr>
        <w:t>Profiling</w:t>
      </w:r>
    </w:p>
    <w:p w:rsidR="003E1505" w:rsidRPr="00A8440D" w:rsidRDefault="003E1505">
      <w:pPr>
        <w:rPr>
          <w:rFonts w:asciiTheme="minorHAnsi" w:eastAsiaTheme="minorHAnsi" w:hAnsiTheme="minorHAnsi"/>
          <w:b/>
          <w:bCs/>
        </w:rPr>
      </w:pPr>
    </w:p>
    <w:p w:rsidR="00216927" w:rsidRDefault="00A8440D" w:rsidP="00A8440D">
      <w:pPr>
        <w:rPr>
          <w:ins w:id="29" w:author="Microsoft" w:date="2016-08-25T17:07:00Z"/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/>
          <w:bCs/>
        </w:rPr>
        <w:t>환경</w:t>
      </w:r>
      <w:r w:rsidRPr="00A8440D">
        <w:rPr>
          <w:rFonts w:asciiTheme="minorHAnsi" w:eastAsiaTheme="minorHAnsi" w:hAnsiTheme="minorHAnsi" w:hint="eastAsia"/>
          <w:b/>
          <w:bCs/>
        </w:rPr>
        <w:tab/>
      </w:r>
      <w:r w:rsidRPr="00A8440D">
        <w:rPr>
          <w:rFonts w:asciiTheme="minorHAnsi" w:eastAsiaTheme="minorHAnsi" w:hAnsiTheme="minorHAnsi" w:hint="eastAsia"/>
          <w:b/>
          <w:bCs/>
        </w:rPr>
        <w:tab/>
      </w:r>
      <w:ins w:id="30" w:author="Microsoft" w:date="2016-10-04T14:31:00Z">
        <w:r w:rsidR="00634471">
          <w:rPr>
            <w:rFonts w:asciiTheme="minorHAnsi" w:eastAsiaTheme="minorHAnsi" w:hAnsiTheme="minorHAnsi" w:hint="eastAsia"/>
            <w:bCs/>
          </w:rPr>
          <w:t>가상머신</w:t>
        </w:r>
        <w:r w:rsidR="00344C04">
          <w:rPr>
            <w:rFonts w:asciiTheme="minorHAnsi" w:eastAsiaTheme="minorHAnsi" w:hAnsiTheme="minorHAnsi" w:hint="eastAsia"/>
            <w:bCs/>
          </w:rPr>
          <w:t xml:space="preserve"> </w:t>
        </w:r>
        <w:r w:rsidR="00634471">
          <w:rPr>
            <w:rFonts w:asciiTheme="minorHAnsi" w:eastAsiaTheme="minorHAnsi" w:hAnsiTheme="minorHAnsi" w:hint="eastAsia"/>
            <w:bCs/>
          </w:rPr>
          <w:t>:</w:t>
        </w:r>
        <w:r w:rsidR="00634471">
          <w:rPr>
            <w:rFonts w:asciiTheme="minorHAnsi" w:eastAsiaTheme="minorHAnsi" w:hAnsiTheme="minorHAnsi"/>
            <w:bCs/>
          </w:rPr>
          <w:t xml:space="preserve"> </w:t>
        </w:r>
        <w:r w:rsidR="00634471" w:rsidRPr="005415BA">
          <w:rPr>
            <w:rFonts w:asciiTheme="minorHAnsi" w:eastAsiaTheme="minorHAnsi" w:hAnsiTheme="minorHAnsi"/>
            <w:bCs/>
          </w:rPr>
          <w:t>Oracle</w:t>
        </w:r>
        <w:r w:rsidR="00634471">
          <w:rPr>
            <w:rFonts w:asciiTheme="minorHAnsi" w:eastAsiaTheme="minorHAnsi" w:hAnsiTheme="minorHAnsi"/>
            <w:bCs/>
          </w:rPr>
          <w:t xml:space="preserve"> VM VirtualBox</w:t>
        </w:r>
      </w:ins>
    </w:p>
    <w:p w:rsidR="00157F31" w:rsidRDefault="00634471">
      <w:pPr>
        <w:ind w:left="1600"/>
        <w:rPr>
          <w:ins w:id="31" w:author="Microsoft" w:date="2016-10-04T14:31:00Z"/>
          <w:rFonts w:asciiTheme="minorHAnsi" w:eastAsiaTheme="minorHAnsi" w:hAnsiTheme="minorHAnsi"/>
          <w:bCs/>
        </w:rPr>
        <w:pPrChange w:id="32" w:author="Microsoft" w:date="2016-10-04T14:31:00Z">
          <w:pPr/>
        </w:pPrChange>
      </w:pPr>
      <w:ins w:id="33" w:author="Microsoft" w:date="2016-10-04T14:31:00Z">
        <w:r w:rsidRPr="005415BA">
          <w:rPr>
            <w:rFonts w:asciiTheme="minorHAnsi" w:eastAsiaTheme="minorHAnsi" w:hAnsiTheme="minorHAnsi" w:hint="eastAsia"/>
            <w:bCs/>
          </w:rPr>
          <w:t>운영체제</w:t>
        </w:r>
        <w:r w:rsidR="00344C04">
          <w:rPr>
            <w:rFonts w:asciiTheme="minorHAnsi" w:eastAsiaTheme="minorHAnsi" w:hAnsiTheme="minorHAnsi" w:hint="eastAsia"/>
            <w:bCs/>
          </w:rPr>
          <w:t xml:space="preserve"> </w:t>
        </w:r>
        <w:r w:rsidRPr="005415BA">
          <w:rPr>
            <w:rFonts w:asciiTheme="minorHAnsi" w:eastAsiaTheme="minorHAnsi" w:hAnsiTheme="minorHAnsi" w:hint="eastAsia"/>
            <w:bCs/>
          </w:rPr>
          <w:t xml:space="preserve">: </w:t>
        </w:r>
        <w:r>
          <w:rPr>
            <w:rFonts w:asciiTheme="minorHAnsi" w:eastAsiaTheme="minorHAnsi" w:hAnsiTheme="minorHAnsi"/>
            <w:bCs/>
          </w:rPr>
          <w:t>Ubuntu 16</w:t>
        </w:r>
        <w:r w:rsidRPr="005415BA">
          <w:rPr>
            <w:rFonts w:asciiTheme="minorHAnsi" w:eastAsiaTheme="minorHAnsi" w:hAnsiTheme="minorHAnsi"/>
            <w:bCs/>
          </w:rPr>
          <w:t>.04 LTS</w:t>
        </w:r>
        <w:r w:rsidRPr="00634471">
          <w:rPr>
            <w:rFonts w:asciiTheme="minorHAnsi" w:eastAsiaTheme="minorHAnsi" w:hAnsiTheme="minorHAnsi" w:hint="eastAsia"/>
            <w:bCs/>
          </w:rPr>
          <w:t xml:space="preserve"> </w:t>
        </w:r>
        <w:r>
          <w:rPr>
            <w:rFonts w:asciiTheme="minorHAnsi" w:eastAsiaTheme="minorHAnsi" w:hAnsiTheme="minorHAnsi"/>
            <w:bCs/>
          </w:rPr>
          <w:br/>
        </w:r>
      </w:ins>
      <w:ins w:id="34" w:author="Microsoft" w:date="2016-10-04T14:30:00Z">
        <w:r w:rsidR="00216927">
          <w:rPr>
            <w:rFonts w:asciiTheme="minorHAnsi" w:eastAsiaTheme="minorHAnsi" w:hAnsiTheme="minorHAnsi" w:hint="eastAsia"/>
            <w:bCs/>
          </w:rPr>
          <w:t>커널</w:t>
        </w:r>
      </w:ins>
      <w:ins w:id="35" w:author="Microsoft" w:date="2016-10-04T14:31:00Z">
        <w:r w:rsidR="00344C04">
          <w:rPr>
            <w:rFonts w:asciiTheme="minorHAnsi" w:eastAsiaTheme="minorHAnsi" w:hAnsiTheme="minorHAnsi" w:hint="eastAsia"/>
            <w:bCs/>
          </w:rPr>
          <w:t xml:space="preserve"> </w:t>
        </w:r>
      </w:ins>
      <w:ins w:id="36" w:author="Microsoft" w:date="2016-10-04T14:30:00Z">
        <w:r w:rsidR="00216927">
          <w:rPr>
            <w:rFonts w:asciiTheme="minorHAnsi" w:eastAsiaTheme="minorHAnsi" w:hAnsiTheme="minorHAnsi" w:hint="eastAsia"/>
            <w:bCs/>
          </w:rPr>
          <w:t xml:space="preserve">: </w:t>
        </w:r>
      </w:ins>
      <w:ins w:id="37" w:author="Microsoft" w:date="2016-10-04T14:08:00Z">
        <w:r w:rsidR="00521AD4">
          <w:rPr>
            <w:rFonts w:asciiTheme="minorHAnsi" w:eastAsiaTheme="minorHAnsi" w:hAnsiTheme="minorHAnsi" w:hint="eastAsia"/>
            <w:bCs/>
          </w:rPr>
          <w:t>linux-4.4.0</w:t>
        </w:r>
      </w:ins>
    </w:p>
    <w:p w:rsidR="00344C04" w:rsidRPr="00C71D48" w:rsidRDefault="00344C04">
      <w:pPr>
        <w:ind w:left="1600"/>
        <w:rPr>
          <w:ins w:id="38" w:author="Microsoft" w:date="2016-08-25T16:23:00Z"/>
          <w:rFonts w:asciiTheme="minorHAnsi" w:eastAsiaTheme="minorHAnsi" w:hAnsiTheme="minorHAnsi"/>
          <w:bCs/>
          <w:rPrChange w:id="39" w:author="Microsoft" w:date="2016-08-25T17:08:00Z">
            <w:rPr>
              <w:ins w:id="40" w:author="Microsoft" w:date="2016-08-25T16:23:00Z"/>
              <w:rFonts w:asciiTheme="minorHAnsi" w:eastAsiaTheme="minorHAnsi" w:hAnsiTheme="minorHAnsi"/>
              <w:b/>
              <w:bCs/>
            </w:rPr>
          </w:rPrChange>
        </w:rPr>
        <w:pPrChange w:id="41" w:author="Microsoft" w:date="2016-10-04T14:31:00Z">
          <w:pPr/>
        </w:pPrChange>
      </w:pPr>
      <w:ins w:id="42" w:author="Microsoft" w:date="2016-10-04T14:31:00Z">
        <w:r>
          <w:rPr>
            <w:rFonts w:asciiTheme="minorHAnsi" w:eastAsiaTheme="minorHAnsi" w:hAnsiTheme="minorHAnsi" w:hint="eastAsia"/>
            <w:bCs/>
          </w:rPr>
          <w:t>파일시스템 :</w:t>
        </w:r>
        <w:r>
          <w:rPr>
            <w:rFonts w:asciiTheme="minorHAnsi" w:eastAsiaTheme="minorHAnsi" w:hAnsiTheme="minorHAnsi"/>
            <w:bCs/>
          </w:rPr>
          <w:t xml:space="preserve"> </w:t>
        </w:r>
        <w:r>
          <w:rPr>
            <w:rFonts w:asciiTheme="minorHAnsi" w:eastAsiaTheme="minorHAnsi" w:hAnsiTheme="minorHAnsi" w:hint="eastAsia"/>
            <w:bCs/>
          </w:rPr>
          <w:t>Ext4, Nilfs2</w:t>
        </w:r>
      </w:ins>
    </w:p>
    <w:p w:rsidR="00A8440D" w:rsidDel="00157F31" w:rsidRDefault="00A877D4" w:rsidP="00A8440D">
      <w:pPr>
        <w:rPr>
          <w:del w:id="43" w:author="Microsoft" w:date="2016-08-25T16:23:00Z"/>
          <w:rFonts w:asciiTheme="minorHAnsi" w:eastAsiaTheme="minorHAnsi" w:hAnsiTheme="minorHAnsi"/>
        </w:rPr>
      </w:pPr>
      <w:del w:id="44" w:author="Microsoft" w:date="2016-08-25T16:23:00Z">
        <w:r w:rsidDel="00157F31">
          <w:rPr>
            <w:rFonts w:asciiTheme="minorHAnsi" w:eastAsiaTheme="minorHAnsi" w:hAnsiTheme="minorHAnsi"/>
          </w:rPr>
          <w:delText>TIZEN</w:delText>
        </w:r>
        <w:r w:rsidR="0041294C" w:rsidDel="00157F31">
          <w:rPr>
            <w:rFonts w:asciiTheme="minorHAnsi" w:eastAsiaTheme="minorHAnsi" w:hAnsiTheme="minorHAnsi"/>
          </w:rPr>
          <w:delText xml:space="preserve"> reference phone</w:delText>
        </w:r>
      </w:del>
    </w:p>
    <w:p w:rsidR="0041294C" w:rsidDel="00C71D48" w:rsidRDefault="0041294C" w:rsidP="00A8440D">
      <w:pPr>
        <w:rPr>
          <w:del w:id="45" w:author="Microsoft" w:date="2016-08-25T17:07:00Z"/>
          <w:rFonts w:asciiTheme="minorHAnsi" w:eastAsiaTheme="minorHAnsi" w:hAnsiTheme="minorHAnsi"/>
        </w:rPr>
      </w:pPr>
    </w:p>
    <w:p w:rsidR="0041294C" w:rsidRPr="00A8440D" w:rsidDel="00C71D48" w:rsidRDefault="0041294C" w:rsidP="00A8440D">
      <w:pPr>
        <w:rPr>
          <w:del w:id="46" w:author="Microsoft" w:date="2016-08-25T17:07:00Z"/>
          <w:rFonts w:asciiTheme="minorHAnsi" w:eastAsiaTheme="minorHAnsi" w:hAnsiTheme="minorHAnsi"/>
        </w:rPr>
      </w:pPr>
      <w:del w:id="47" w:author="Microsoft" w:date="2016-08-25T17:07:00Z">
        <w:r w:rsidRPr="00D85AFE" w:rsidDel="00C71D48">
          <w:rPr>
            <w:rFonts w:asciiTheme="minorHAnsi" w:eastAsiaTheme="minorHAnsi" w:hAnsiTheme="minorHAnsi" w:hint="eastAsia"/>
            <w:b/>
          </w:rPr>
          <w:delText>키워드</w:delText>
        </w:r>
        <w:r w:rsidDel="00C71D48">
          <w:rPr>
            <w:rFonts w:asciiTheme="minorHAnsi" w:eastAsiaTheme="minorHAnsi" w:hAnsiTheme="minorHAnsi"/>
          </w:rPr>
          <w:tab/>
        </w:r>
        <w:r w:rsidDel="00C71D48">
          <w:rPr>
            <w:rFonts w:asciiTheme="minorHAnsi" w:eastAsiaTheme="minorHAnsi" w:hAnsiTheme="minorHAnsi"/>
          </w:rPr>
          <w:tab/>
          <w:delText>TIZEN, File system, VFS, Openstack, Cross-compile, Proc file system</w:delText>
        </w:r>
      </w:del>
    </w:p>
    <w:p w:rsidR="00155333" w:rsidRPr="00A8440D" w:rsidRDefault="00155333">
      <w:pPr>
        <w:rPr>
          <w:rFonts w:asciiTheme="minorHAnsi" w:eastAsiaTheme="minorHAnsi" w:hAnsiTheme="minorHAnsi"/>
        </w:rPr>
      </w:pPr>
    </w:p>
    <w:p w:rsidR="00155333" w:rsidRPr="00A8440D" w:rsidRDefault="00155333">
      <w:pPr>
        <w:rPr>
          <w:rFonts w:asciiTheme="minorHAnsi" w:eastAsiaTheme="minorHAnsi" w:hAnsiTheme="minorHAnsi"/>
          <w:b/>
          <w:bCs/>
        </w:rPr>
      </w:pPr>
      <w:r w:rsidRPr="00A8440D">
        <w:rPr>
          <w:rFonts w:asciiTheme="minorHAnsi" w:eastAsiaTheme="minorHAnsi" w:hAnsiTheme="minorHAnsi" w:hint="eastAsia"/>
          <w:b/>
          <w:bCs/>
        </w:rPr>
        <w:t>목적</w:t>
      </w:r>
    </w:p>
    <w:p w:rsidR="0041294C" w:rsidDel="00C71D48" w:rsidRDefault="0041294C" w:rsidP="00157CD0">
      <w:pPr>
        <w:numPr>
          <w:ilvl w:val="0"/>
          <w:numId w:val="17"/>
        </w:numPr>
        <w:rPr>
          <w:del w:id="48" w:author="Microsoft" w:date="2016-08-25T17:08:00Z"/>
          <w:rFonts w:asciiTheme="minorHAnsi" w:eastAsiaTheme="minorHAnsi" w:hAnsiTheme="minorHAnsi"/>
        </w:rPr>
      </w:pPr>
      <w:del w:id="49" w:author="Microsoft" w:date="2016-08-25T17:08:00Z">
        <w:r w:rsidDel="00C71D48">
          <w:rPr>
            <w:rFonts w:asciiTheme="minorHAnsi" w:eastAsiaTheme="minorHAnsi" w:hAnsiTheme="minorHAnsi" w:hint="eastAsia"/>
          </w:rPr>
          <w:delText>크로스 컴파일러를 사용하여 타이젠 커널을 빌드하여 포팅 해 본다.</w:delText>
        </w:r>
      </w:del>
    </w:p>
    <w:p w:rsidR="00157CD0" w:rsidRDefault="00B410C1" w:rsidP="00157CD0">
      <w:pPr>
        <w:numPr>
          <w:ilvl w:val="0"/>
          <w:numId w:val="17"/>
        </w:numPr>
        <w:rPr>
          <w:rFonts w:asciiTheme="minorHAnsi" w:eastAsiaTheme="minorHAnsi" w:hAnsiTheme="minorHAnsi"/>
        </w:rPr>
      </w:pPr>
      <w:r w:rsidRPr="00A8440D">
        <w:rPr>
          <w:rFonts w:asciiTheme="minorHAnsi" w:eastAsiaTheme="minorHAnsi" w:hAnsiTheme="minorHAnsi" w:hint="eastAsia"/>
        </w:rPr>
        <w:t>Log Structured 파일 시스템인 Nilfs2</w:t>
      </w:r>
      <w:r w:rsidR="00DB3A15">
        <w:rPr>
          <w:rFonts w:asciiTheme="minorHAnsi" w:eastAsiaTheme="minorHAnsi" w:hAnsiTheme="minorHAnsi" w:hint="eastAsia"/>
        </w:rPr>
        <w:t xml:space="preserve">와 </w:t>
      </w:r>
      <w:r w:rsidR="007C3EA9">
        <w:rPr>
          <w:rFonts w:asciiTheme="minorHAnsi" w:eastAsiaTheme="minorHAnsi" w:hAnsiTheme="minorHAnsi" w:hint="eastAsia"/>
        </w:rPr>
        <w:t xml:space="preserve">리눅스 시스템에서 </w:t>
      </w:r>
      <w:r w:rsidR="00DB3A15">
        <w:rPr>
          <w:rFonts w:asciiTheme="minorHAnsi" w:eastAsiaTheme="minorHAnsi" w:hAnsiTheme="minorHAnsi" w:hint="eastAsia"/>
        </w:rPr>
        <w:t xml:space="preserve">널리 사용되는 </w:t>
      </w:r>
      <w:r w:rsidR="00DB3A15">
        <w:rPr>
          <w:rFonts w:asciiTheme="minorHAnsi" w:eastAsiaTheme="minorHAnsi" w:hAnsiTheme="minorHAnsi"/>
        </w:rPr>
        <w:t>Ext</w:t>
      </w:r>
      <w:ins w:id="50" w:author="Microsoft" w:date="2016-10-04T14:05:00Z">
        <w:r w:rsidR="00BB51A5">
          <w:rPr>
            <w:rFonts w:asciiTheme="minorHAnsi" w:eastAsiaTheme="minorHAnsi" w:hAnsiTheme="minorHAnsi"/>
          </w:rPr>
          <w:t>4</w:t>
        </w:r>
      </w:ins>
      <w:del w:id="51" w:author="Microsoft" w:date="2016-10-04T14:05:00Z">
        <w:r w:rsidR="00DB3A15" w:rsidDel="00BB51A5">
          <w:rPr>
            <w:rFonts w:asciiTheme="minorHAnsi" w:eastAsiaTheme="minorHAnsi" w:hAnsiTheme="minorHAnsi"/>
          </w:rPr>
          <w:delText>3</w:delText>
        </w:r>
      </w:del>
      <w:r w:rsidR="00DB3A15">
        <w:rPr>
          <w:rFonts w:asciiTheme="minorHAnsi" w:eastAsiaTheme="minorHAnsi" w:hAnsiTheme="minorHAnsi"/>
        </w:rPr>
        <w:t xml:space="preserve"> </w:t>
      </w:r>
      <w:r w:rsidR="00DB3A15">
        <w:rPr>
          <w:rFonts w:asciiTheme="minorHAnsi" w:eastAsiaTheme="minorHAnsi" w:hAnsiTheme="minorHAnsi" w:hint="eastAsia"/>
        </w:rPr>
        <w:t>파일 시스</w:t>
      </w:r>
      <w:r w:rsidR="007C3EA9">
        <w:rPr>
          <w:rFonts w:asciiTheme="minorHAnsi" w:eastAsiaTheme="minorHAnsi" w:hAnsiTheme="minorHAnsi" w:hint="eastAsia"/>
        </w:rPr>
        <w:t xml:space="preserve">템의 </w:t>
      </w:r>
      <w:ins w:id="52" w:author="Microsoft" w:date="2016-10-05T21:08:00Z">
        <w:r w:rsidR="000F25B4">
          <w:rPr>
            <w:rFonts w:asciiTheme="minorHAnsi" w:eastAsiaTheme="minorHAnsi" w:hAnsiTheme="minorHAnsi" w:hint="eastAsia"/>
          </w:rPr>
          <w:t xml:space="preserve">쓰기 </w:t>
        </w:r>
      </w:ins>
      <w:r w:rsidR="007C3EA9">
        <w:rPr>
          <w:rFonts w:asciiTheme="minorHAnsi" w:eastAsiaTheme="minorHAnsi" w:hAnsiTheme="minorHAnsi" w:hint="eastAsia"/>
        </w:rPr>
        <w:t xml:space="preserve">동작 방식을 </w:t>
      </w:r>
      <w:r w:rsidR="00CE2FBD" w:rsidRPr="00A8440D">
        <w:rPr>
          <w:rFonts w:asciiTheme="minorHAnsi" w:eastAsiaTheme="minorHAnsi" w:hAnsiTheme="minorHAnsi" w:hint="eastAsia"/>
        </w:rPr>
        <w:t>알아</w:t>
      </w:r>
      <w:r w:rsidR="007C3EA9">
        <w:rPr>
          <w:rFonts w:asciiTheme="minorHAnsi" w:eastAsiaTheme="minorHAnsi" w:hAnsiTheme="minorHAnsi" w:hint="eastAsia"/>
        </w:rPr>
        <w:t>보고 비교 분석한다.</w:t>
      </w:r>
    </w:p>
    <w:p w:rsidR="00157CD0" w:rsidRDefault="007C3EA9" w:rsidP="00157CD0">
      <w:pPr>
        <w:numPr>
          <w:ilvl w:val="0"/>
          <w:numId w:val="17"/>
        </w:numPr>
        <w:rPr>
          <w:ins w:id="53" w:author="Microsoft" w:date="2016-08-25T17:08:00Z"/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다양한 파일 시스템을 지원하기 위해 </w:t>
      </w:r>
      <w:r w:rsidR="00342E41">
        <w:rPr>
          <w:rFonts w:asciiTheme="minorHAnsi" w:eastAsiaTheme="minorHAnsi" w:hAnsiTheme="minorHAnsi" w:hint="eastAsia"/>
        </w:rPr>
        <w:t xml:space="preserve">Virtual File System에서 </w:t>
      </w:r>
      <w:r w:rsidR="00042274">
        <w:rPr>
          <w:rFonts w:asciiTheme="minorHAnsi" w:eastAsiaTheme="minorHAnsi" w:hAnsiTheme="minorHAnsi" w:hint="eastAsia"/>
        </w:rPr>
        <w:t>사용되는 구조체</w:t>
      </w:r>
      <w:r w:rsidR="00342E41">
        <w:rPr>
          <w:rFonts w:asciiTheme="minorHAnsi" w:eastAsiaTheme="minorHAnsi" w:hAnsiTheme="minorHAnsi" w:hint="eastAsia"/>
        </w:rPr>
        <w:t>에 대해 알아본다.</w:t>
      </w:r>
    </w:p>
    <w:p w:rsidR="00C71D48" w:rsidRPr="00157CD0" w:rsidDel="000043CD" w:rsidRDefault="00C71D48" w:rsidP="00157CD0">
      <w:pPr>
        <w:numPr>
          <w:ilvl w:val="0"/>
          <w:numId w:val="17"/>
        </w:numPr>
        <w:rPr>
          <w:del w:id="54" w:author="Microsoft" w:date="2016-10-05T21:07:00Z"/>
          <w:rFonts w:asciiTheme="minorHAnsi" w:eastAsiaTheme="minorHAnsi" w:hAnsiTheme="minorHAnsi"/>
        </w:rPr>
      </w:pPr>
    </w:p>
    <w:p w:rsidR="00773F24" w:rsidDel="000043CD" w:rsidRDefault="00925077" w:rsidP="00773F24">
      <w:pPr>
        <w:numPr>
          <w:ilvl w:val="0"/>
          <w:numId w:val="17"/>
        </w:numPr>
        <w:rPr>
          <w:del w:id="55" w:author="Microsoft" w:date="2016-10-05T21:07:00Z"/>
          <w:rFonts w:asciiTheme="minorHAnsi" w:eastAsiaTheme="minorHAnsi" w:hAnsiTheme="minorHAnsi"/>
        </w:rPr>
      </w:pPr>
      <w:del w:id="56" w:author="Microsoft" w:date="2016-10-05T21:07:00Z">
        <w:r w:rsidRPr="00A8440D" w:rsidDel="000043CD">
          <w:rPr>
            <w:rFonts w:asciiTheme="minorHAnsi" w:eastAsiaTheme="minorHAnsi" w:hAnsiTheme="minorHAnsi" w:hint="eastAsia"/>
          </w:rPr>
          <w:delText>Nilfs2</w:delText>
        </w:r>
        <w:r w:rsidR="008F10AB" w:rsidDel="000043CD">
          <w:rPr>
            <w:rFonts w:asciiTheme="minorHAnsi" w:eastAsiaTheme="minorHAnsi" w:hAnsiTheme="minorHAnsi"/>
          </w:rPr>
          <w:delText xml:space="preserve"> </w:delText>
        </w:r>
        <w:r w:rsidR="008F10AB" w:rsidDel="000043CD">
          <w:rPr>
            <w:rFonts w:asciiTheme="minorHAnsi" w:eastAsiaTheme="minorHAnsi" w:hAnsiTheme="minorHAnsi" w:hint="eastAsia"/>
          </w:rPr>
          <w:delText xml:space="preserve">및 </w:delText>
        </w:r>
        <w:r w:rsidR="008F10AB" w:rsidDel="000043CD">
          <w:rPr>
            <w:rFonts w:asciiTheme="minorHAnsi" w:eastAsiaTheme="minorHAnsi" w:hAnsiTheme="minorHAnsi"/>
          </w:rPr>
          <w:delText>Ext</w:delText>
        </w:r>
      </w:del>
      <w:del w:id="57" w:author="Microsoft" w:date="2016-08-28T03:01:00Z">
        <w:r w:rsidR="008F10AB" w:rsidDel="00D475C2">
          <w:rPr>
            <w:rFonts w:asciiTheme="minorHAnsi" w:eastAsiaTheme="minorHAnsi" w:hAnsiTheme="minorHAnsi"/>
          </w:rPr>
          <w:delText>3</w:delText>
        </w:r>
      </w:del>
      <w:del w:id="58" w:author="Microsoft" w:date="2016-10-05T21:07:00Z">
        <w:r w:rsidR="00A8440D" w:rsidDel="000043CD">
          <w:rPr>
            <w:rFonts w:asciiTheme="minorHAnsi" w:eastAsiaTheme="minorHAnsi" w:hAnsiTheme="minorHAnsi" w:hint="eastAsia"/>
          </w:rPr>
          <w:delText xml:space="preserve"> </w:delText>
        </w:r>
        <w:r w:rsidRPr="00A8440D" w:rsidDel="000043CD">
          <w:rPr>
            <w:rFonts w:asciiTheme="minorHAnsi" w:eastAsiaTheme="minorHAnsi" w:hAnsiTheme="minorHAnsi" w:hint="eastAsia"/>
          </w:rPr>
          <w:delText xml:space="preserve">의 </w:delText>
        </w:r>
      </w:del>
      <w:del w:id="59" w:author="Microsoft" w:date="2016-08-25T20:37:00Z">
        <w:r w:rsidRPr="00A8440D" w:rsidDel="00D5471E">
          <w:rPr>
            <w:rFonts w:asciiTheme="minorHAnsi" w:eastAsiaTheme="minorHAnsi" w:hAnsiTheme="minorHAnsi" w:hint="eastAsia"/>
          </w:rPr>
          <w:delText>쓰기 동작</w:delText>
        </w:r>
      </w:del>
      <w:del w:id="60" w:author="Microsoft" w:date="2016-10-05T21:07:00Z">
        <w:r w:rsidRPr="00A8440D" w:rsidDel="000043CD">
          <w:rPr>
            <w:rFonts w:asciiTheme="minorHAnsi" w:eastAsiaTheme="minorHAnsi" w:hAnsiTheme="minorHAnsi" w:hint="eastAsia"/>
          </w:rPr>
          <w:delText xml:space="preserve"> 패턴을 확인하기 위한 </w:delText>
        </w:r>
        <w:r w:rsidR="002B57A6" w:rsidDel="000043CD">
          <w:rPr>
            <w:rFonts w:asciiTheme="minorHAnsi" w:eastAsiaTheme="minorHAnsi" w:hAnsiTheme="minorHAnsi" w:hint="eastAsia"/>
          </w:rPr>
          <w:delText>실험을 수행한다.</w:delText>
        </w:r>
      </w:del>
    </w:p>
    <w:p w:rsidR="0041294C" w:rsidRPr="00A8440D" w:rsidRDefault="0041294C" w:rsidP="00773F24">
      <w:pPr>
        <w:numPr>
          <w:ilvl w:val="0"/>
          <w:numId w:val="17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Proc file system</w:t>
      </w:r>
      <w:r>
        <w:rPr>
          <w:rFonts w:asciiTheme="minorHAnsi" w:eastAsiaTheme="minorHAnsi" w:hAnsiTheme="minorHAnsi" w:hint="eastAsia"/>
        </w:rPr>
        <w:t>을 이용하여 실험 중 데이터를 수집한다.</w:t>
      </w:r>
    </w:p>
    <w:p w:rsidR="003E1505" w:rsidRPr="00A8440D" w:rsidDel="000043CD" w:rsidRDefault="002B57A6" w:rsidP="003E1505">
      <w:pPr>
        <w:numPr>
          <w:ilvl w:val="0"/>
          <w:numId w:val="17"/>
        </w:numPr>
        <w:rPr>
          <w:del w:id="61" w:author="Microsoft" w:date="2016-10-05T21:07:00Z"/>
          <w:rFonts w:asciiTheme="minorHAnsi" w:eastAsiaTheme="minorHAnsi" w:hAnsiTheme="minorHAnsi"/>
        </w:rPr>
      </w:pPr>
      <w:del w:id="62" w:author="Microsoft" w:date="2016-10-05T21:07:00Z">
        <w:r w:rsidDel="000043CD">
          <w:rPr>
            <w:rFonts w:asciiTheme="minorHAnsi" w:eastAsiaTheme="minorHAnsi" w:hAnsiTheme="minorHAnsi" w:hint="eastAsia"/>
          </w:rPr>
          <w:delText>실험 결과를 통해</w:delText>
        </w:r>
        <w:r w:rsidR="00040B42" w:rsidRPr="00A8440D" w:rsidDel="000043CD">
          <w:rPr>
            <w:rFonts w:asciiTheme="minorHAnsi" w:eastAsiaTheme="minorHAnsi" w:hAnsiTheme="minorHAnsi" w:hint="eastAsia"/>
          </w:rPr>
          <w:delText xml:space="preserve"> </w:delText>
        </w:r>
        <w:r w:rsidR="007C3EA9" w:rsidDel="000043CD">
          <w:rPr>
            <w:rFonts w:asciiTheme="minorHAnsi" w:eastAsiaTheme="minorHAnsi" w:hAnsiTheme="minorHAnsi"/>
          </w:rPr>
          <w:delText>Nilfs2</w:delText>
        </w:r>
        <w:r w:rsidR="0047521C" w:rsidDel="000043CD">
          <w:rPr>
            <w:rFonts w:asciiTheme="minorHAnsi" w:eastAsiaTheme="minorHAnsi" w:hAnsiTheme="minorHAnsi" w:hint="eastAsia"/>
          </w:rPr>
          <w:delText xml:space="preserve">와 </w:delText>
        </w:r>
        <w:r w:rsidR="0047521C" w:rsidDel="000043CD">
          <w:rPr>
            <w:rFonts w:asciiTheme="minorHAnsi" w:eastAsiaTheme="minorHAnsi" w:hAnsiTheme="minorHAnsi"/>
          </w:rPr>
          <w:delText>Ext</w:delText>
        </w:r>
      </w:del>
      <w:del w:id="63" w:author="Microsoft" w:date="2016-10-04T14:05:00Z">
        <w:r w:rsidR="0047521C" w:rsidDel="00BB51A5">
          <w:rPr>
            <w:rFonts w:asciiTheme="minorHAnsi" w:eastAsiaTheme="minorHAnsi" w:hAnsiTheme="minorHAnsi"/>
          </w:rPr>
          <w:delText>3</w:delText>
        </w:r>
      </w:del>
      <w:del w:id="64" w:author="Microsoft" w:date="2016-10-04T14:06:00Z">
        <w:r w:rsidR="00040B42" w:rsidRPr="00A8440D" w:rsidDel="00BB51A5">
          <w:rPr>
            <w:rFonts w:asciiTheme="minorHAnsi" w:eastAsiaTheme="minorHAnsi" w:hAnsiTheme="minorHAnsi" w:hint="eastAsia"/>
          </w:rPr>
          <w:delText>의</w:delText>
        </w:r>
      </w:del>
      <w:del w:id="65" w:author="Microsoft" w:date="2016-08-25T20:38:00Z">
        <w:r w:rsidR="00040B42" w:rsidRPr="00A8440D" w:rsidDel="00D5471E">
          <w:rPr>
            <w:rFonts w:asciiTheme="minorHAnsi" w:eastAsiaTheme="minorHAnsi" w:hAnsiTheme="minorHAnsi" w:hint="eastAsia"/>
          </w:rPr>
          <w:delText xml:space="preserve"> </w:delText>
        </w:r>
      </w:del>
      <w:del w:id="66" w:author="Microsoft" w:date="2016-08-25T20:37:00Z">
        <w:r w:rsidR="00040B42" w:rsidRPr="00A8440D" w:rsidDel="00D5471E">
          <w:rPr>
            <w:rFonts w:asciiTheme="minorHAnsi" w:eastAsiaTheme="minorHAnsi" w:hAnsiTheme="minorHAnsi" w:hint="eastAsia"/>
          </w:rPr>
          <w:delText>쓰기</w:delText>
        </w:r>
      </w:del>
      <w:del w:id="67" w:author="Microsoft" w:date="2016-10-05T21:07:00Z">
        <w:r w:rsidR="00040B42" w:rsidRPr="00A8440D" w:rsidDel="000043CD">
          <w:rPr>
            <w:rFonts w:asciiTheme="minorHAnsi" w:eastAsiaTheme="minorHAnsi" w:hAnsiTheme="minorHAnsi" w:hint="eastAsia"/>
          </w:rPr>
          <w:delText xml:space="preserve"> 동작 패턴을 파악</w:delText>
        </w:r>
        <w:r w:rsidDel="000043CD">
          <w:rPr>
            <w:rFonts w:asciiTheme="minorHAnsi" w:eastAsiaTheme="minorHAnsi" w:hAnsiTheme="minorHAnsi" w:hint="eastAsia"/>
          </w:rPr>
          <w:delText>하고 분석한다.</w:delText>
        </w:r>
      </w:del>
    </w:p>
    <w:p w:rsidR="004008F7" w:rsidRPr="00D5471E" w:rsidRDefault="004008F7" w:rsidP="006B53B2">
      <w:pPr>
        <w:rPr>
          <w:rFonts w:asciiTheme="minorHAnsi" w:eastAsiaTheme="minorHAnsi" w:hAnsiTheme="minorHAnsi"/>
        </w:rPr>
      </w:pPr>
    </w:p>
    <w:p w:rsidR="00CE5485" w:rsidRPr="00A8440D" w:rsidRDefault="004008F7" w:rsidP="00CE5485">
      <w:pPr>
        <w:rPr>
          <w:rFonts w:asciiTheme="minorHAnsi" w:eastAsiaTheme="minorHAnsi" w:hAnsiTheme="minorHAnsi"/>
          <w:b/>
        </w:rPr>
      </w:pPr>
      <w:r w:rsidRPr="00A8440D">
        <w:rPr>
          <w:rFonts w:asciiTheme="minorHAnsi" w:eastAsiaTheme="minorHAnsi" w:hAnsiTheme="minorHAnsi" w:hint="eastAsia"/>
          <w:b/>
        </w:rPr>
        <w:t>요구사항</w:t>
      </w:r>
    </w:p>
    <w:p w:rsidR="003D25EC" w:rsidRPr="00A8440D" w:rsidDel="00D5471E" w:rsidRDefault="00925077" w:rsidP="003D25EC">
      <w:pPr>
        <w:numPr>
          <w:ilvl w:val="0"/>
          <w:numId w:val="18"/>
        </w:numPr>
        <w:rPr>
          <w:del w:id="68" w:author="Microsoft" w:date="2016-08-25T20:44:00Z"/>
          <w:rFonts w:asciiTheme="minorHAnsi" w:eastAsiaTheme="minorHAnsi" w:hAnsiTheme="minorHAnsi"/>
        </w:rPr>
      </w:pPr>
      <w:del w:id="69" w:author="Microsoft" w:date="2016-08-25T20:44:00Z">
        <w:r w:rsidRPr="00A8440D" w:rsidDel="00D5471E">
          <w:rPr>
            <w:rFonts w:asciiTheme="minorHAnsi" w:eastAsiaTheme="minorHAnsi" w:hAnsiTheme="minorHAnsi" w:hint="eastAsia"/>
          </w:rPr>
          <w:delText xml:space="preserve">Nilfs2 </w:delText>
        </w:r>
        <w:r w:rsidR="000F6752" w:rsidDel="00D5471E">
          <w:rPr>
            <w:rFonts w:asciiTheme="minorHAnsi" w:eastAsiaTheme="minorHAnsi" w:hAnsiTheme="minorHAnsi" w:hint="eastAsia"/>
          </w:rPr>
          <w:delText xml:space="preserve">및 </w:delText>
        </w:r>
        <w:r w:rsidR="000F6752" w:rsidDel="00D5471E">
          <w:rPr>
            <w:rFonts w:asciiTheme="minorHAnsi" w:eastAsiaTheme="minorHAnsi" w:hAnsiTheme="minorHAnsi"/>
          </w:rPr>
          <w:delText>Ext3</w:delText>
        </w:r>
      </w:del>
      <w:del w:id="70" w:author="Microsoft" w:date="2016-08-25T17:09:00Z">
        <w:r w:rsidR="000F6752" w:rsidDel="0071283E">
          <w:rPr>
            <w:rFonts w:asciiTheme="minorHAnsi" w:eastAsiaTheme="minorHAnsi" w:hAnsiTheme="minorHAnsi"/>
          </w:rPr>
          <w:delText xml:space="preserve"> </w:delText>
        </w:r>
      </w:del>
      <w:del w:id="71" w:author="Microsoft" w:date="2016-08-25T20:44:00Z">
        <w:r w:rsidRPr="00A8440D" w:rsidDel="00D5471E">
          <w:rPr>
            <w:rFonts w:asciiTheme="minorHAnsi" w:eastAsiaTheme="minorHAnsi" w:hAnsiTheme="minorHAnsi" w:hint="eastAsia"/>
          </w:rPr>
          <w:delText xml:space="preserve">를 </w:delText>
        </w:r>
        <w:r w:rsidR="002B57A6" w:rsidDel="00D5471E">
          <w:rPr>
            <w:rFonts w:asciiTheme="minorHAnsi" w:eastAsiaTheme="minorHAnsi" w:hAnsiTheme="minorHAnsi" w:hint="eastAsia"/>
          </w:rPr>
          <w:delText>타이젠</w:delText>
        </w:r>
        <w:r w:rsidR="00622855" w:rsidRPr="00A8440D" w:rsidDel="00D5471E">
          <w:rPr>
            <w:rFonts w:asciiTheme="minorHAnsi" w:eastAsiaTheme="minorHAnsi" w:hAnsiTheme="minorHAnsi" w:hint="eastAsia"/>
          </w:rPr>
          <w:delText>에서 구동되도록 한다.</w:delText>
        </w:r>
      </w:del>
    </w:p>
    <w:p w:rsidR="003D25EC" w:rsidRPr="00A8440D" w:rsidDel="00D5471E" w:rsidRDefault="00622855" w:rsidP="003D25EC">
      <w:pPr>
        <w:numPr>
          <w:ilvl w:val="1"/>
          <w:numId w:val="18"/>
        </w:numPr>
        <w:rPr>
          <w:del w:id="72" w:author="Microsoft" w:date="2016-08-25T20:44:00Z"/>
          <w:rFonts w:asciiTheme="minorHAnsi" w:eastAsiaTheme="minorHAnsi" w:hAnsiTheme="minorHAnsi"/>
        </w:rPr>
      </w:pPr>
      <w:del w:id="73" w:author="Microsoft" w:date="2016-08-25T20:44:00Z">
        <w:r w:rsidRPr="00A8440D" w:rsidDel="00D5471E">
          <w:rPr>
            <w:rFonts w:asciiTheme="minorHAnsi" w:eastAsiaTheme="minorHAnsi" w:hAnsiTheme="minorHAnsi" w:hint="eastAsia"/>
          </w:rPr>
          <w:delText>Nilfs2</w:delText>
        </w:r>
        <w:r w:rsidR="002B57A6" w:rsidDel="00D5471E">
          <w:rPr>
            <w:rFonts w:asciiTheme="minorHAnsi" w:eastAsiaTheme="minorHAnsi" w:hAnsiTheme="minorHAnsi"/>
          </w:rPr>
          <w:delText xml:space="preserve"> </w:delText>
        </w:r>
        <w:r w:rsidR="002B57A6" w:rsidDel="00D5471E">
          <w:rPr>
            <w:rFonts w:asciiTheme="minorHAnsi" w:eastAsiaTheme="minorHAnsi" w:hAnsiTheme="minorHAnsi" w:hint="eastAsia"/>
          </w:rPr>
          <w:delText xml:space="preserve">및 </w:delText>
        </w:r>
        <w:r w:rsidR="002B57A6" w:rsidDel="00D5471E">
          <w:rPr>
            <w:rFonts w:asciiTheme="minorHAnsi" w:eastAsiaTheme="minorHAnsi" w:hAnsiTheme="minorHAnsi"/>
          </w:rPr>
          <w:delText>Ext3</w:delText>
        </w:r>
        <w:r w:rsidRPr="00A8440D" w:rsidDel="00D5471E">
          <w:rPr>
            <w:rFonts w:asciiTheme="minorHAnsi" w:eastAsiaTheme="minorHAnsi" w:hAnsiTheme="minorHAnsi" w:hint="eastAsia"/>
          </w:rPr>
          <w:delText xml:space="preserve"> 소스코드를 확보하여 커널 모듈로 빌드한다.</w:delText>
        </w:r>
      </w:del>
    </w:p>
    <w:p w:rsidR="0003521C" w:rsidRPr="00633100" w:rsidDel="00D5471E" w:rsidRDefault="00622855" w:rsidP="00633100">
      <w:pPr>
        <w:numPr>
          <w:ilvl w:val="1"/>
          <w:numId w:val="18"/>
        </w:numPr>
        <w:rPr>
          <w:del w:id="74" w:author="Microsoft" w:date="2016-08-25T20:44:00Z"/>
          <w:rFonts w:asciiTheme="minorHAnsi" w:eastAsiaTheme="minorHAnsi" w:hAnsiTheme="minorHAnsi"/>
        </w:rPr>
      </w:pPr>
      <w:del w:id="75" w:author="Microsoft" w:date="2016-08-25T20:44:00Z">
        <w:r w:rsidRPr="00A8440D" w:rsidDel="00D5471E">
          <w:rPr>
            <w:rFonts w:asciiTheme="minorHAnsi" w:eastAsiaTheme="minorHAnsi" w:hAnsiTheme="minorHAnsi" w:hint="eastAsia"/>
          </w:rPr>
          <w:delText xml:space="preserve">플래시 메모리에 파티션 </w:delText>
        </w:r>
        <w:r w:rsidR="00ED5687" w:rsidDel="00D5471E">
          <w:rPr>
            <w:rFonts w:asciiTheme="minorHAnsi" w:eastAsiaTheme="minorHAnsi" w:hAnsiTheme="minorHAnsi"/>
          </w:rPr>
          <w:delText>2</w:delText>
        </w:r>
        <w:r w:rsidRPr="00A8440D" w:rsidDel="00D5471E">
          <w:rPr>
            <w:rFonts w:asciiTheme="minorHAnsi" w:eastAsiaTheme="minorHAnsi" w:hAnsiTheme="minorHAnsi" w:hint="eastAsia"/>
          </w:rPr>
          <w:delText xml:space="preserve">개를 만들고, </w:delText>
        </w:r>
        <w:r w:rsidR="00ED5687" w:rsidDel="00D5471E">
          <w:rPr>
            <w:rFonts w:asciiTheme="minorHAnsi" w:eastAsiaTheme="minorHAnsi" w:hAnsiTheme="minorHAnsi" w:hint="eastAsia"/>
          </w:rPr>
          <w:delText xml:space="preserve">하나를 </w:delText>
        </w:r>
        <w:r w:rsidRPr="00A8440D" w:rsidDel="00D5471E">
          <w:rPr>
            <w:rFonts w:asciiTheme="minorHAnsi" w:eastAsiaTheme="minorHAnsi" w:hAnsiTheme="minorHAnsi" w:hint="eastAsia"/>
          </w:rPr>
          <w:delText>Nilfs2로</w:delText>
        </w:r>
        <w:r w:rsidR="00ED5687" w:rsidDel="00D5471E">
          <w:rPr>
            <w:rFonts w:asciiTheme="minorHAnsi" w:eastAsiaTheme="minorHAnsi" w:hAnsiTheme="minorHAnsi" w:hint="eastAsia"/>
          </w:rPr>
          <w:delText xml:space="preserve">, 다른 하나를 </w:delText>
        </w:r>
        <w:r w:rsidR="00ED5687" w:rsidDel="00D5471E">
          <w:rPr>
            <w:rFonts w:asciiTheme="minorHAnsi" w:eastAsiaTheme="minorHAnsi" w:hAnsiTheme="minorHAnsi"/>
          </w:rPr>
          <w:delText>Ext3</w:delText>
        </w:r>
        <w:r w:rsidR="00ED5687" w:rsidDel="00D5471E">
          <w:rPr>
            <w:rFonts w:asciiTheme="minorHAnsi" w:eastAsiaTheme="minorHAnsi" w:hAnsiTheme="minorHAnsi" w:hint="eastAsia"/>
          </w:rPr>
          <w:delText>로</w:delText>
        </w:r>
        <w:r w:rsidRPr="00A8440D" w:rsidDel="00D5471E">
          <w:rPr>
            <w:rFonts w:asciiTheme="minorHAnsi" w:eastAsiaTheme="minorHAnsi" w:hAnsiTheme="minorHAnsi" w:hint="eastAsia"/>
          </w:rPr>
          <w:delText xml:space="preserve"> 마운트한다.</w:delText>
        </w:r>
      </w:del>
    </w:p>
    <w:p w:rsidR="001D2A68" w:rsidRPr="00A8440D" w:rsidRDefault="005C0C14" w:rsidP="001D2A68">
      <w:pPr>
        <w:numPr>
          <w:ilvl w:val="0"/>
          <w:numId w:val="18"/>
        </w:numPr>
        <w:rPr>
          <w:rFonts w:asciiTheme="minorHAnsi" w:eastAsiaTheme="minorHAnsi" w:hAnsiTheme="minorHAnsi"/>
        </w:rPr>
      </w:pPr>
      <w:r w:rsidRPr="00A8440D">
        <w:rPr>
          <w:rFonts w:asciiTheme="minorHAnsi" w:eastAsiaTheme="minorHAnsi" w:hAnsiTheme="minorHAnsi" w:hint="eastAsia"/>
        </w:rPr>
        <w:t>쓰기 동작 패턴을 확인하기 위한 코드를 작성한다.</w:t>
      </w:r>
    </w:p>
    <w:p w:rsidR="005C0C14" w:rsidRPr="00A8440D" w:rsidRDefault="005C0C14" w:rsidP="005C0C14">
      <w:pPr>
        <w:numPr>
          <w:ilvl w:val="1"/>
          <w:numId w:val="18"/>
        </w:numPr>
        <w:rPr>
          <w:rFonts w:asciiTheme="minorHAnsi" w:eastAsiaTheme="minorHAnsi" w:hAnsiTheme="minorHAnsi"/>
        </w:rPr>
      </w:pPr>
      <w:r w:rsidRPr="00A8440D">
        <w:rPr>
          <w:rFonts w:asciiTheme="minorHAnsi" w:eastAsiaTheme="minorHAnsi" w:hAnsiTheme="minorHAnsi" w:hint="eastAsia"/>
        </w:rPr>
        <w:t xml:space="preserve">디스크에 쓰기가 발생하는 순간, 해당 block number </w:t>
      </w:r>
      <w:r w:rsidR="006978DE" w:rsidRPr="00A8440D">
        <w:rPr>
          <w:rFonts w:asciiTheme="minorHAnsi" w:eastAsiaTheme="minorHAnsi" w:hAnsiTheme="minorHAnsi" w:hint="eastAsia"/>
        </w:rPr>
        <w:t>및 시간 값을</w:t>
      </w:r>
      <w:r w:rsidRPr="00A8440D">
        <w:rPr>
          <w:rFonts w:asciiTheme="minorHAnsi" w:eastAsiaTheme="minorHAnsi" w:hAnsiTheme="minorHAnsi" w:hint="eastAsia"/>
        </w:rPr>
        <w:t xml:space="preserve"> 메모리에 저장하도록 작성한다.</w:t>
      </w:r>
      <w:r w:rsidR="006978DE" w:rsidRPr="00A8440D">
        <w:rPr>
          <w:rFonts w:asciiTheme="minorHAnsi" w:eastAsiaTheme="minorHAnsi" w:hAnsiTheme="minorHAnsi" w:hint="eastAsia"/>
        </w:rPr>
        <w:t xml:space="preserve"> (block_no, time)</w:t>
      </w:r>
    </w:p>
    <w:p w:rsidR="005C0C14" w:rsidRPr="00A8440D" w:rsidRDefault="005C0C14" w:rsidP="005C0C14">
      <w:pPr>
        <w:numPr>
          <w:ilvl w:val="1"/>
          <w:numId w:val="18"/>
        </w:numPr>
        <w:rPr>
          <w:rFonts w:asciiTheme="minorHAnsi" w:eastAsiaTheme="minorHAnsi" w:hAnsiTheme="minorHAnsi"/>
        </w:rPr>
      </w:pPr>
      <w:r w:rsidRPr="00A8440D">
        <w:rPr>
          <w:rFonts w:asciiTheme="minorHAnsi" w:eastAsiaTheme="minorHAnsi" w:hAnsiTheme="minorHAnsi" w:hint="eastAsia"/>
        </w:rPr>
        <w:t>버퍼가 꽉 파게 되면 버퍼의 시작 지점부터 다시 저장할 수 있도록 한다.</w:t>
      </w:r>
    </w:p>
    <w:p w:rsidR="005C0C14" w:rsidRPr="00A8440D" w:rsidRDefault="005C0C14" w:rsidP="005C0C14">
      <w:pPr>
        <w:numPr>
          <w:ilvl w:val="1"/>
          <w:numId w:val="18"/>
        </w:numPr>
        <w:rPr>
          <w:rFonts w:asciiTheme="minorHAnsi" w:eastAsiaTheme="minorHAnsi" w:hAnsiTheme="minorHAnsi"/>
        </w:rPr>
      </w:pPr>
      <w:r w:rsidRPr="00A8440D">
        <w:rPr>
          <w:rFonts w:asciiTheme="minorHAnsi" w:eastAsiaTheme="minorHAnsi" w:hAnsiTheme="minorHAnsi" w:hint="eastAsia"/>
        </w:rPr>
        <w:t>커널의 block layer 코드를 수정하여 기능을 구현한다.</w:t>
      </w:r>
    </w:p>
    <w:p w:rsidR="006978DE" w:rsidRDefault="006978DE" w:rsidP="005C0C14">
      <w:pPr>
        <w:numPr>
          <w:ilvl w:val="1"/>
          <w:numId w:val="18"/>
        </w:numPr>
        <w:rPr>
          <w:rFonts w:asciiTheme="minorHAnsi" w:eastAsiaTheme="minorHAnsi" w:hAnsiTheme="minorHAnsi"/>
        </w:rPr>
      </w:pPr>
      <w:r w:rsidRPr="00A8440D">
        <w:rPr>
          <w:rFonts w:asciiTheme="minorHAnsi" w:eastAsiaTheme="minorHAnsi" w:hAnsiTheme="minorHAnsi" w:hint="eastAsia"/>
        </w:rPr>
        <w:t>버퍼에 저장된 내용을 출력</w:t>
      </w:r>
      <w:r w:rsidR="00040B42" w:rsidRPr="00A8440D">
        <w:rPr>
          <w:rFonts w:asciiTheme="minorHAnsi" w:eastAsiaTheme="minorHAnsi" w:hAnsiTheme="minorHAnsi" w:hint="eastAsia"/>
        </w:rPr>
        <w:t>하기 위한 proc 인터페이스를 작성한다.</w:t>
      </w:r>
    </w:p>
    <w:p w:rsidR="00060494" w:rsidRDefault="00060494" w:rsidP="00060494">
      <w:pPr>
        <w:numPr>
          <w:ilvl w:val="0"/>
          <w:numId w:val="18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V</w:t>
      </w:r>
      <w:r>
        <w:rPr>
          <w:rFonts w:asciiTheme="minorHAnsi" w:eastAsiaTheme="minorHAnsi" w:hAnsiTheme="minorHAnsi"/>
        </w:rPr>
        <w:t>FS</w:t>
      </w:r>
      <w:r>
        <w:rPr>
          <w:rFonts w:asciiTheme="minorHAnsi" w:eastAsiaTheme="minorHAnsi" w:hAnsiTheme="minorHAnsi" w:hint="eastAsia"/>
        </w:rPr>
        <w:t xml:space="preserve">의 구조체를 </w:t>
      </w:r>
      <w:r w:rsidR="00B37B84">
        <w:rPr>
          <w:rFonts w:asciiTheme="minorHAnsi" w:eastAsiaTheme="minorHAnsi" w:hAnsiTheme="minorHAnsi" w:hint="eastAsia"/>
        </w:rPr>
        <w:t>사용하여 쓰기 파일을 확인</w:t>
      </w:r>
      <w:r>
        <w:rPr>
          <w:rFonts w:asciiTheme="minorHAnsi" w:eastAsiaTheme="minorHAnsi" w:hAnsiTheme="minorHAnsi" w:hint="eastAsia"/>
        </w:rPr>
        <w:t>하기 위한 코드를 작성한다.</w:t>
      </w:r>
    </w:p>
    <w:p w:rsidR="00060494" w:rsidRDefault="00042274" w:rsidP="00060494">
      <w:pPr>
        <w:numPr>
          <w:ilvl w:val="1"/>
          <w:numId w:val="18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V</w:t>
      </w:r>
      <w:r>
        <w:rPr>
          <w:rFonts w:asciiTheme="minorHAnsi" w:eastAsiaTheme="minorHAnsi" w:hAnsiTheme="minorHAnsi"/>
        </w:rPr>
        <w:t>FS</w:t>
      </w:r>
      <w:r>
        <w:rPr>
          <w:rFonts w:asciiTheme="minorHAnsi" w:eastAsiaTheme="minorHAnsi" w:hAnsiTheme="minorHAnsi" w:hint="eastAsia"/>
        </w:rPr>
        <w:t>에서 사용하는</w:t>
      </w:r>
      <w:r w:rsidR="003F23C6">
        <w:rPr>
          <w:rFonts w:asciiTheme="minorHAnsi" w:eastAsiaTheme="minorHAnsi" w:hAnsiTheme="minorHAnsi" w:hint="eastAsia"/>
        </w:rPr>
        <w:t xml:space="preserve"> </w:t>
      </w:r>
      <w:r w:rsidR="00AA0EF9">
        <w:rPr>
          <w:rFonts w:asciiTheme="minorHAnsi" w:eastAsiaTheme="minorHAnsi" w:hAnsiTheme="minorHAnsi" w:hint="eastAsia"/>
        </w:rPr>
        <w:t xml:space="preserve">구조체를 사용하여 쓰기 파일이 </w:t>
      </w:r>
      <w:r w:rsidR="00E8271C">
        <w:rPr>
          <w:rFonts w:asciiTheme="minorHAnsi" w:eastAsiaTheme="minorHAnsi" w:hAnsiTheme="minorHAnsi" w:hint="eastAsia"/>
        </w:rPr>
        <w:t>사용하는</w:t>
      </w:r>
      <w:r w:rsidR="00AA0EF9">
        <w:rPr>
          <w:rFonts w:asciiTheme="minorHAnsi" w:eastAsiaTheme="minorHAnsi" w:hAnsiTheme="minorHAnsi" w:hint="eastAsia"/>
        </w:rPr>
        <w:t xml:space="preserve"> 파일 시스</w:t>
      </w:r>
      <w:r w:rsidR="00C038A0">
        <w:rPr>
          <w:rFonts w:asciiTheme="minorHAnsi" w:eastAsiaTheme="minorHAnsi" w:hAnsiTheme="minorHAnsi" w:hint="eastAsia"/>
        </w:rPr>
        <w:t xml:space="preserve">템의 </w:t>
      </w:r>
      <w:r w:rsidR="00AA0EF9">
        <w:rPr>
          <w:rFonts w:asciiTheme="minorHAnsi" w:eastAsiaTheme="minorHAnsi" w:hAnsiTheme="minorHAnsi" w:hint="eastAsia"/>
        </w:rPr>
        <w:t>이름을 확인하는 코드를 작성한다.</w:t>
      </w:r>
    </w:p>
    <w:p w:rsidR="00AA0EF9" w:rsidRPr="00A8440D" w:rsidRDefault="00361E5A" w:rsidP="00060494">
      <w:pPr>
        <w:numPr>
          <w:ilvl w:val="1"/>
          <w:numId w:val="18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파일 시스템의 이름을 출력하기 위한 </w:t>
      </w:r>
      <w:r>
        <w:rPr>
          <w:rFonts w:asciiTheme="minorHAnsi" w:eastAsiaTheme="minorHAnsi" w:hAnsiTheme="minorHAnsi"/>
        </w:rPr>
        <w:t xml:space="preserve">proc </w:t>
      </w:r>
      <w:r>
        <w:rPr>
          <w:rFonts w:asciiTheme="minorHAnsi" w:eastAsiaTheme="minorHAnsi" w:hAnsiTheme="minorHAnsi" w:hint="eastAsia"/>
        </w:rPr>
        <w:t>인터페이스를 작성한다.</w:t>
      </w:r>
    </w:p>
    <w:p w:rsidR="0042293B" w:rsidRPr="00A8440D" w:rsidRDefault="005C0C14" w:rsidP="0042293B">
      <w:pPr>
        <w:pStyle w:val="a7"/>
        <w:numPr>
          <w:ilvl w:val="0"/>
          <w:numId w:val="18"/>
        </w:numPr>
        <w:ind w:leftChars="0"/>
        <w:rPr>
          <w:rFonts w:asciiTheme="minorHAnsi" w:eastAsiaTheme="minorHAnsi" w:hAnsiTheme="minorHAnsi"/>
        </w:rPr>
      </w:pPr>
      <w:r w:rsidRPr="00A8440D">
        <w:rPr>
          <w:rFonts w:asciiTheme="minorHAnsi" w:eastAsiaTheme="minorHAnsi" w:hAnsiTheme="minorHAnsi" w:hint="eastAsia"/>
        </w:rPr>
        <w:t xml:space="preserve">테스트용 </w:t>
      </w:r>
      <w:r w:rsidR="009422A0">
        <w:rPr>
          <w:rFonts w:asciiTheme="minorHAnsi" w:eastAsiaTheme="minorHAnsi" w:hAnsiTheme="minorHAnsi" w:hint="eastAsia"/>
        </w:rPr>
        <w:t>벤치마크 툴을 사용하여</w:t>
      </w:r>
      <w:r w:rsidR="006978DE" w:rsidRPr="00A8440D">
        <w:rPr>
          <w:rFonts w:asciiTheme="minorHAnsi" w:eastAsiaTheme="minorHAnsi" w:hAnsiTheme="minorHAnsi" w:hint="eastAsia"/>
        </w:rPr>
        <w:t xml:space="preserve"> </w:t>
      </w:r>
      <w:ins w:id="76" w:author="Microsoft" w:date="2016-10-05T21:09:00Z">
        <w:r w:rsidR="000F25B4">
          <w:rPr>
            <w:rFonts w:asciiTheme="minorHAnsi" w:eastAsiaTheme="minorHAnsi" w:hAnsiTheme="minorHAnsi" w:hint="eastAsia"/>
          </w:rPr>
          <w:t xml:space="preserve">쓰기 블록 </w:t>
        </w:r>
      </w:ins>
      <w:r w:rsidR="006978DE" w:rsidRPr="00A8440D">
        <w:rPr>
          <w:rFonts w:asciiTheme="minorHAnsi" w:eastAsiaTheme="minorHAnsi" w:hAnsiTheme="minorHAnsi" w:hint="eastAsia"/>
        </w:rPr>
        <w:t>프로파일링을 수행한다.</w:t>
      </w:r>
    </w:p>
    <w:p w:rsidR="00773F24" w:rsidRPr="00A8440D" w:rsidRDefault="00EE2CCD" w:rsidP="00773F24">
      <w:pPr>
        <w:numPr>
          <w:ilvl w:val="1"/>
          <w:numId w:val="18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iozone </w:t>
      </w:r>
      <w:r>
        <w:rPr>
          <w:rFonts w:asciiTheme="minorHAnsi" w:eastAsiaTheme="minorHAnsi" w:hAnsiTheme="minorHAnsi"/>
        </w:rPr>
        <w:t>benchmark tool</w:t>
      </w:r>
      <w:r>
        <w:rPr>
          <w:rFonts w:asciiTheme="minorHAnsi" w:eastAsiaTheme="minorHAnsi" w:hAnsiTheme="minorHAnsi" w:hint="eastAsia"/>
        </w:rPr>
        <w:t xml:space="preserve">을 </w:t>
      </w:r>
      <w:r w:rsidR="005C0C14" w:rsidRPr="00A8440D">
        <w:rPr>
          <w:rFonts w:asciiTheme="minorHAnsi" w:eastAsiaTheme="minorHAnsi" w:hAnsiTheme="minorHAnsi" w:hint="eastAsia"/>
        </w:rPr>
        <w:t xml:space="preserve">사용하여 </w:t>
      </w:r>
      <w:r w:rsidR="006978DE" w:rsidRPr="00A8440D">
        <w:rPr>
          <w:rFonts w:asciiTheme="minorHAnsi" w:eastAsiaTheme="minorHAnsi" w:hAnsiTheme="minorHAnsi" w:hint="eastAsia"/>
        </w:rPr>
        <w:t>테스트를 수행한다.</w:t>
      </w:r>
    </w:p>
    <w:p w:rsidR="00773F24" w:rsidRPr="00A8440D" w:rsidRDefault="006978DE" w:rsidP="006978DE">
      <w:pPr>
        <w:numPr>
          <w:ilvl w:val="1"/>
          <w:numId w:val="18"/>
        </w:numPr>
        <w:rPr>
          <w:rFonts w:asciiTheme="minorHAnsi" w:eastAsiaTheme="minorHAnsi" w:hAnsiTheme="minorHAnsi"/>
        </w:rPr>
      </w:pPr>
      <w:r w:rsidRPr="00A8440D">
        <w:rPr>
          <w:rFonts w:asciiTheme="minorHAnsi" w:eastAsiaTheme="minorHAnsi" w:hAnsiTheme="minorHAnsi" w:hint="eastAsia"/>
        </w:rPr>
        <w:t>Nilfs2</w:t>
      </w:r>
      <w:r w:rsidR="00040B42" w:rsidRPr="00A8440D">
        <w:rPr>
          <w:rFonts w:asciiTheme="minorHAnsi" w:eastAsiaTheme="minorHAnsi" w:hAnsiTheme="minorHAnsi" w:hint="eastAsia"/>
        </w:rPr>
        <w:t xml:space="preserve"> 파티션 </w:t>
      </w:r>
      <w:r w:rsidR="000B6F55">
        <w:rPr>
          <w:rFonts w:asciiTheme="minorHAnsi" w:eastAsiaTheme="minorHAnsi" w:hAnsiTheme="minorHAnsi" w:hint="eastAsia"/>
        </w:rPr>
        <w:t xml:space="preserve">및 </w:t>
      </w:r>
      <w:r w:rsidR="000B6F55">
        <w:rPr>
          <w:rFonts w:asciiTheme="minorHAnsi" w:eastAsiaTheme="minorHAnsi" w:hAnsiTheme="minorHAnsi"/>
        </w:rPr>
        <w:t>Ext</w:t>
      </w:r>
      <w:ins w:id="77" w:author="Microsoft" w:date="2016-08-28T03:01:00Z">
        <w:r w:rsidR="00D475C2">
          <w:rPr>
            <w:rFonts w:asciiTheme="minorHAnsi" w:eastAsiaTheme="minorHAnsi" w:hAnsiTheme="minorHAnsi"/>
          </w:rPr>
          <w:t>4</w:t>
        </w:r>
      </w:ins>
      <w:del w:id="78" w:author="Microsoft" w:date="2016-08-28T03:01:00Z">
        <w:r w:rsidR="000B6F55" w:rsidDel="00D475C2">
          <w:rPr>
            <w:rFonts w:asciiTheme="minorHAnsi" w:eastAsiaTheme="minorHAnsi" w:hAnsiTheme="minorHAnsi"/>
          </w:rPr>
          <w:delText>3</w:delText>
        </w:r>
      </w:del>
      <w:r w:rsidR="000B6F55">
        <w:rPr>
          <w:rFonts w:asciiTheme="minorHAnsi" w:eastAsiaTheme="minorHAnsi" w:hAnsiTheme="minorHAnsi"/>
        </w:rPr>
        <w:t xml:space="preserve"> </w:t>
      </w:r>
      <w:r w:rsidR="000B6F55">
        <w:rPr>
          <w:rFonts w:asciiTheme="minorHAnsi" w:eastAsiaTheme="minorHAnsi" w:hAnsiTheme="minorHAnsi" w:hint="eastAsia"/>
        </w:rPr>
        <w:t xml:space="preserve">파티션 </w:t>
      </w:r>
      <w:r w:rsidR="00040B42" w:rsidRPr="00A8440D">
        <w:rPr>
          <w:rFonts w:asciiTheme="minorHAnsi" w:eastAsiaTheme="minorHAnsi" w:hAnsiTheme="minorHAnsi" w:hint="eastAsia"/>
        </w:rPr>
        <w:t>상에서</w:t>
      </w:r>
      <w:r w:rsidRPr="00A8440D">
        <w:rPr>
          <w:rFonts w:asciiTheme="minorHAnsi" w:eastAsiaTheme="minorHAnsi" w:hAnsiTheme="minorHAnsi" w:hint="eastAsia"/>
        </w:rPr>
        <w:t xml:space="preserve"> 테스트를 수행한다.</w:t>
      </w:r>
    </w:p>
    <w:p w:rsidR="00A8440D" w:rsidRDefault="006978DE" w:rsidP="006978DE">
      <w:pPr>
        <w:numPr>
          <w:ilvl w:val="1"/>
          <w:numId w:val="18"/>
        </w:numPr>
        <w:rPr>
          <w:rFonts w:asciiTheme="minorHAnsi" w:eastAsiaTheme="minorHAnsi" w:hAnsiTheme="minorHAnsi"/>
        </w:rPr>
      </w:pPr>
      <w:r w:rsidRPr="00A8440D">
        <w:rPr>
          <w:rFonts w:asciiTheme="minorHAnsi" w:eastAsiaTheme="minorHAnsi" w:hAnsiTheme="minorHAnsi" w:hint="eastAsia"/>
        </w:rPr>
        <w:t xml:space="preserve">테스트 결과를 그래프로 </w:t>
      </w:r>
      <w:r w:rsidR="00040B42" w:rsidRPr="00A8440D">
        <w:rPr>
          <w:rFonts w:asciiTheme="minorHAnsi" w:eastAsiaTheme="minorHAnsi" w:hAnsiTheme="minorHAnsi" w:hint="eastAsia"/>
        </w:rPr>
        <w:t xml:space="preserve">작성하여 결과값을 제출한다. </w:t>
      </w:r>
    </w:p>
    <w:p w:rsidR="009E1425" w:rsidRPr="00D85AFE" w:rsidRDefault="00040B42" w:rsidP="00F20B64">
      <w:pPr>
        <w:ind w:left="1595"/>
        <w:rPr>
          <w:rFonts w:asciiTheme="minorHAnsi" w:eastAsiaTheme="minorHAnsi" w:hAnsiTheme="minorHAnsi"/>
        </w:rPr>
      </w:pPr>
      <w:r w:rsidRPr="00A8440D">
        <w:rPr>
          <w:rFonts w:asciiTheme="minorHAnsi" w:eastAsiaTheme="minorHAnsi" w:hAnsiTheme="minorHAnsi" w:hint="eastAsia"/>
        </w:rPr>
        <w:t>(x축 : 측정 시간, y축 : block number)</w:t>
      </w:r>
    </w:p>
    <w:p w:rsidR="002F1FDC" w:rsidRPr="00A8440D" w:rsidRDefault="002F1FDC" w:rsidP="006B53B2">
      <w:pPr>
        <w:rPr>
          <w:rFonts w:asciiTheme="minorHAnsi" w:eastAsiaTheme="minorHAnsi" w:hAnsiTheme="minorHAnsi"/>
        </w:rPr>
      </w:pPr>
    </w:p>
    <w:p w:rsidR="002F1FDC" w:rsidRPr="00A8440D" w:rsidRDefault="00DB52A2" w:rsidP="006B53B2">
      <w:pPr>
        <w:rPr>
          <w:rFonts w:asciiTheme="minorHAnsi" w:eastAsiaTheme="minorHAnsi" w:hAnsiTheme="minorHAnsi"/>
          <w:b/>
        </w:rPr>
      </w:pPr>
      <w:r w:rsidRPr="00A8440D">
        <w:rPr>
          <w:rFonts w:asciiTheme="minorHAnsi" w:eastAsiaTheme="minorHAnsi" w:hAnsiTheme="minorHAnsi" w:hint="eastAsia"/>
          <w:b/>
        </w:rPr>
        <w:t>설명</w:t>
      </w:r>
    </w:p>
    <w:p w:rsidR="00AD61CA" w:rsidRDefault="00AD61CA" w:rsidP="00D85AFE">
      <w:pPr>
        <w:ind w:leftChars="425" w:left="850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 xml:space="preserve">본 과제는 </w:t>
      </w:r>
      <w:r>
        <w:rPr>
          <w:rFonts w:asciiTheme="minorHAnsi" w:eastAsiaTheme="minorHAnsi" w:hAnsiTheme="minorHAnsi"/>
          <w:szCs w:val="20"/>
        </w:rPr>
        <w:t xml:space="preserve">Log Structured </w:t>
      </w:r>
      <w:r>
        <w:rPr>
          <w:rFonts w:asciiTheme="minorHAnsi" w:eastAsiaTheme="minorHAnsi" w:hAnsiTheme="minorHAnsi" w:hint="eastAsia"/>
          <w:szCs w:val="20"/>
        </w:rPr>
        <w:t xml:space="preserve">파일 시스템과 </w:t>
      </w:r>
      <w:r>
        <w:rPr>
          <w:rFonts w:asciiTheme="minorHAnsi" w:eastAsiaTheme="minorHAnsi" w:hAnsiTheme="minorHAnsi"/>
          <w:szCs w:val="20"/>
        </w:rPr>
        <w:t>Ext</w:t>
      </w:r>
      <w:ins w:id="79" w:author="Microsoft" w:date="2016-08-28T03:09:00Z">
        <w:r w:rsidR="009248B8">
          <w:rPr>
            <w:rFonts w:asciiTheme="minorHAnsi" w:eastAsiaTheme="minorHAnsi" w:hAnsiTheme="minorHAnsi"/>
            <w:szCs w:val="20"/>
          </w:rPr>
          <w:t>4</w:t>
        </w:r>
      </w:ins>
      <w:del w:id="80" w:author="Microsoft" w:date="2016-08-28T03:09:00Z">
        <w:r w:rsidDel="009248B8">
          <w:rPr>
            <w:rFonts w:asciiTheme="minorHAnsi" w:eastAsiaTheme="minorHAnsi" w:hAnsiTheme="minorHAnsi"/>
            <w:szCs w:val="20"/>
          </w:rPr>
          <w:delText>3</w:delText>
        </w:r>
      </w:del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>사용시 실제 디스크에 데이터가 쓰여지는 방식이 어떻게 다른지 파악해 보는 것을 목표로 한다.</w:t>
      </w:r>
    </w:p>
    <w:p w:rsidR="00246CE8" w:rsidRDefault="00246CE8" w:rsidP="00D85AFE">
      <w:pPr>
        <w:ind w:leftChars="425" w:left="850"/>
        <w:rPr>
          <w:rFonts w:asciiTheme="minorHAnsi" w:eastAsiaTheme="minorHAnsi" w:hAnsiTheme="minorHAnsi"/>
          <w:szCs w:val="20"/>
        </w:rPr>
      </w:pPr>
      <w:r w:rsidRPr="00A8440D">
        <w:rPr>
          <w:rFonts w:asciiTheme="minorHAnsi" w:eastAsiaTheme="minorHAnsi" w:hAnsiTheme="minorHAnsi" w:hint="eastAsia"/>
          <w:szCs w:val="20"/>
        </w:rPr>
        <w:t>Nilfs2는 리눅스 상에서 구현된 Log Structured 파일</w:t>
      </w:r>
      <w:r w:rsidR="00AD61CA">
        <w:rPr>
          <w:rFonts w:asciiTheme="minorHAnsi" w:eastAsiaTheme="minorHAnsi" w:hAnsiTheme="minorHAnsi" w:hint="eastAsia"/>
          <w:szCs w:val="20"/>
        </w:rPr>
        <w:t xml:space="preserve"> </w:t>
      </w:r>
      <w:r w:rsidRPr="00A8440D">
        <w:rPr>
          <w:rFonts w:asciiTheme="minorHAnsi" w:eastAsiaTheme="minorHAnsi" w:hAnsiTheme="minorHAnsi" w:hint="eastAsia"/>
          <w:szCs w:val="20"/>
        </w:rPr>
        <w:t>시스템</w:t>
      </w:r>
      <w:r w:rsidR="00AD61CA">
        <w:rPr>
          <w:rFonts w:asciiTheme="minorHAnsi" w:eastAsiaTheme="minorHAnsi" w:hAnsiTheme="minorHAnsi" w:hint="eastAsia"/>
          <w:szCs w:val="20"/>
        </w:rPr>
        <w:t xml:space="preserve">이며 </w:t>
      </w:r>
      <w:r w:rsidR="00AD61CA">
        <w:rPr>
          <w:rFonts w:asciiTheme="minorHAnsi" w:eastAsiaTheme="minorHAnsi" w:hAnsiTheme="minorHAnsi"/>
          <w:szCs w:val="20"/>
        </w:rPr>
        <w:t>Ext</w:t>
      </w:r>
      <w:ins w:id="81" w:author="Microsoft" w:date="2016-08-28T03:00:00Z">
        <w:r w:rsidR="00D475C2">
          <w:rPr>
            <w:rFonts w:asciiTheme="minorHAnsi" w:eastAsiaTheme="minorHAnsi" w:hAnsiTheme="minorHAnsi"/>
            <w:szCs w:val="20"/>
          </w:rPr>
          <w:t>4</w:t>
        </w:r>
      </w:ins>
      <w:del w:id="82" w:author="Microsoft" w:date="2016-08-28T03:00:00Z">
        <w:r w:rsidR="00AD61CA" w:rsidDel="00D475C2">
          <w:rPr>
            <w:rFonts w:asciiTheme="minorHAnsi" w:eastAsiaTheme="minorHAnsi" w:hAnsiTheme="minorHAnsi"/>
            <w:szCs w:val="20"/>
          </w:rPr>
          <w:delText>3</w:delText>
        </w:r>
      </w:del>
      <w:r w:rsidR="00AD61CA">
        <w:rPr>
          <w:rFonts w:asciiTheme="minorHAnsi" w:eastAsiaTheme="minorHAnsi" w:hAnsiTheme="minorHAnsi" w:hint="eastAsia"/>
          <w:szCs w:val="20"/>
        </w:rPr>
        <w:t xml:space="preserve">는 </w:t>
      </w:r>
      <w:r w:rsidR="00AD61CA">
        <w:rPr>
          <w:rFonts w:asciiTheme="minorHAnsi" w:eastAsiaTheme="minorHAnsi" w:hAnsiTheme="minorHAnsi"/>
          <w:szCs w:val="20"/>
        </w:rPr>
        <w:t xml:space="preserve">Ordinary </w:t>
      </w:r>
      <w:r w:rsidR="00AD61CA">
        <w:rPr>
          <w:rFonts w:asciiTheme="minorHAnsi" w:eastAsiaTheme="minorHAnsi" w:hAnsiTheme="minorHAnsi" w:hint="eastAsia"/>
          <w:szCs w:val="20"/>
        </w:rPr>
        <w:t>파일 시스템</w:t>
      </w:r>
      <w:r w:rsidRPr="00A8440D">
        <w:rPr>
          <w:rFonts w:asciiTheme="minorHAnsi" w:eastAsiaTheme="minorHAnsi" w:hAnsiTheme="minorHAnsi" w:hint="eastAsia"/>
          <w:szCs w:val="20"/>
        </w:rPr>
        <w:t xml:space="preserve">으로서, 이를 이용하여 </w:t>
      </w:r>
      <w:del w:id="83" w:author="Microsoft" w:date="2016-10-05T21:09:00Z">
        <w:r w:rsidR="00E8271C" w:rsidDel="00845523">
          <w:rPr>
            <w:rFonts w:asciiTheme="minorHAnsi" w:eastAsiaTheme="minorHAnsi" w:hAnsiTheme="minorHAnsi" w:hint="eastAsia"/>
            <w:szCs w:val="20"/>
          </w:rPr>
          <w:delText>타이젠 환경에서</w:delText>
        </w:r>
        <w:r w:rsidRPr="00A8440D" w:rsidDel="00845523">
          <w:rPr>
            <w:rFonts w:asciiTheme="minorHAnsi" w:eastAsiaTheme="minorHAnsi" w:hAnsiTheme="minorHAnsi" w:hint="eastAsia"/>
            <w:szCs w:val="20"/>
          </w:rPr>
          <w:delText xml:space="preserve">에서 </w:delText>
        </w:r>
      </w:del>
      <w:r w:rsidR="00134115">
        <w:rPr>
          <w:rFonts w:asciiTheme="minorHAnsi" w:eastAsiaTheme="minorHAnsi" w:hAnsiTheme="minorHAnsi"/>
          <w:szCs w:val="20"/>
        </w:rPr>
        <w:t>Nilfs2</w:t>
      </w:r>
      <w:r w:rsidR="00AD61CA">
        <w:rPr>
          <w:rFonts w:asciiTheme="minorHAnsi" w:eastAsiaTheme="minorHAnsi" w:hAnsiTheme="minorHAnsi" w:hint="eastAsia"/>
          <w:szCs w:val="20"/>
        </w:rPr>
        <w:t xml:space="preserve">와 </w:t>
      </w:r>
      <w:r w:rsidR="00E8271C">
        <w:rPr>
          <w:rFonts w:asciiTheme="minorHAnsi" w:eastAsiaTheme="minorHAnsi" w:hAnsiTheme="minorHAnsi" w:hint="eastAsia"/>
          <w:szCs w:val="20"/>
        </w:rPr>
        <w:t>E</w:t>
      </w:r>
      <w:r w:rsidR="00E8271C">
        <w:rPr>
          <w:rFonts w:asciiTheme="minorHAnsi" w:eastAsiaTheme="minorHAnsi" w:hAnsiTheme="minorHAnsi"/>
          <w:szCs w:val="20"/>
        </w:rPr>
        <w:t>xt</w:t>
      </w:r>
      <w:ins w:id="84" w:author="Microsoft" w:date="2016-08-28T03:00:00Z">
        <w:r w:rsidR="00D475C2">
          <w:rPr>
            <w:rFonts w:asciiTheme="minorHAnsi" w:eastAsiaTheme="minorHAnsi" w:hAnsiTheme="minorHAnsi"/>
            <w:szCs w:val="20"/>
          </w:rPr>
          <w:t>4</w:t>
        </w:r>
      </w:ins>
      <w:del w:id="85" w:author="Microsoft" w:date="2016-08-28T03:00:00Z">
        <w:r w:rsidR="00E8271C" w:rsidDel="00D475C2">
          <w:rPr>
            <w:rFonts w:asciiTheme="minorHAnsi" w:eastAsiaTheme="minorHAnsi" w:hAnsiTheme="minorHAnsi"/>
            <w:szCs w:val="20"/>
          </w:rPr>
          <w:delText>3</w:delText>
        </w:r>
      </w:del>
      <w:r w:rsidR="00E8271C">
        <w:rPr>
          <w:rFonts w:asciiTheme="minorHAnsi" w:eastAsiaTheme="minorHAnsi" w:hAnsiTheme="minorHAnsi" w:hint="eastAsia"/>
          <w:szCs w:val="20"/>
        </w:rPr>
        <w:t xml:space="preserve"> </w:t>
      </w:r>
      <w:r w:rsidR="00AD61CA">
        <w:rPr>
          <w:rFonts w:asciiTheme="minorHAnsi" w:eastAsiaTheme="minorHAnsi" w:hAnsiTheme="minorHAnsi" w:hint="eastAsia"/>
          <w:szCs w:val="20"/>
        </w:rPr>
        <w:t>파일 시스템</w:t>
      </w:r>
      <w:r w:rsidRPr="00A8440D">
        <w:rPr>
          <w:rFonts w:asciiTheme="minorHAnsi" w:eastAsiaTheme="minorHAnsi" w:hAnsiTheme="minorHAnsi" w:hint="eastAsia"/>
          <w:szCs w:val="20"/>
        </w:rPr>
        <w:t xml:space="preserve">의 쓰기 특성을 </w:t>
      </w:r>
      <w:r w:rsidR="00FC57D2">
        <w:rPr>
          <w:rFonts w:asciiTheme="minorHAnsi" w:eastAsiaTheme="minorHAnsi" w:hAnsiTheme="minorHAnsi" w:hint="eastAsia"/>
          <w:szCs w:val="20"/>
        </w:rPr>
        <w:t>비교</w:t>
      </w:r>
      <w:r w:rsidRPr="00A8440D">
        <w:rPr>
          <w:rFonts w:asciiTheme="minorHAnsi" w:eastAsiaTheme="minorHAnsi" w:hAnsiTheme="minorHAnsi" w:hint="eastAsia"/>
          <w:szCs w:val="20"/>
        </w:rPr>
        <w:t>할 수 있도록 한다.</w:t>
      </w:r>
    </w:p>
    <w:p w:rsidR="00246CE8" w:rsidRDefault="00246CE8" w:rsidP="00D85AFE">
      <w:pPr>
        <w:ind w:leftChars="425" w:left="850"/>
        <w:rPr>
          <w:rFonts w:asciiTheme="minorHAnsi" w:eastAsiaTheme="minorHAnsi" w:hAnsiTheme="minorHAnsi"/>
          <w:szCs w:val="20"/>
        </w:rPr>
      </w:pPr>
      <w:r w:rsidRPr="00A8440D">
        <w:rPr>
          <w:rFonts w:asciiTheme="minorHAnsi" w:eastAsiaTheme="minorHAnsi" w:hAnsiTheme="minorHAnsi" w:hint="eastAsia"/>
          <w:szCs w:val="20"/>
        </w:rPr>
        <w:t>디스크에 쓰기가 발생하는 순간을 측정하는 코드를 작성해 봄으로서, 커널의 디스크 쓰기 루틴, 특히 block layer를 코드 레벨로 이해하는 데에 도움이 될 것이다.</w:t>
      </w:r>
    </w:p>
    <w:p w:rsidR="00333835" w:rsidRPr="00A8440D" w:rsidRDefault="00333835" w:rsidP="00D85AFE">
      <w:pPr>
        <w:ind w:leftChars="425" w:left="850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 xml:space="preserve">또한, Virtual File System에서 쓰기 파일에 대한 파일 시스템 명을 출력함으로써 </w:t>
      </w:r>
      <w:r w:rsidR="00156307">
        <w:rPr>
          <w:rFonts w:asciiTheme="minorHAnsi" w:eastAsiaTheme="minorHAnsi" w:hAnsiTheme="minorHAnsi"/>
          <w:szCs w:val="20"/>
        </w:rPr>
        <w:t>VFS</w:t>
      </w:r>
      <w:r>
        <w:rPr>
          <w:rFonts w:asciiTheme="minorHAnsi" w:eastAsiaTheme="minorHAnsi" w:hAnsiTheme="minorHAnsi" w:hint="eastAsia"/>
          <w:szCs w:val="20"/>
        </w:rPr>
        <w:t>에서 사용되는 구조체에 대한 이해를 하는 데에 도움이 될 것이다.</w:t>
      </w:r>
    </w:p>
    <w:p w:rsidR="00415BCF" w:rsidRPr="00A8440D" w:rsidRDefault="00415BCF" w:rsidP="00FC2E5E">
      <w:pPr>
        <w:rPr>
          <w:rFonts w:asciiTheme="minorHAnsi" w:eastAsiaTheme="minorHAnsi" w:hAnsiTheme="minorHAnsi"/>
          <w:b/>
        </w:rPr>
      </w:pPr>
    </w:p>
    <w:p w:rsidR="00FC2E5E" w:rsidRPr="00A8440D" w:rsidRDefault="00FC2E5E" w:rsidP="006B53B2">
      <w:pPr>
        <w:rPr>
          <w:rFonts w:asciiTheme="minorHAnsi" w:eastAsiaTheme="minorHAnsi" w:hAnsiTheme="minorHAnsi"/>
          <w:b/>
        </w:rPr>
      </w:pPr>
      <w:r w:rsidRPr="00A8440D">
        <w:rPr>
          <w:rFonts w:asciiTheme="minorHAnsi" w:eastAsiaTheme="minorHAnsi" w:hAnsiTheme="minorHAnsi" w:hint="eastAsia"/>
          <w:b/>
        </w:rPr>
        <w:t>사전 지식</w:t>
      </w:r>
    </w:p>
    <w:p w:rsidR="005B50A7" w:rsidRDefault="00246CE8" w:rsidP="00B47063">
      <w:pPr>
        <w:pStyle w:val="a7"/>
        <w:numPr>
          <w:ilvl w:val="0"/>
          <w:numId w:val="19"/>
        </w:numPr>
        <w:ind w:leftChars="0"/>
        <w:rPr>
          <w:rFonts w:asciiTheme="minorHAnsi" w:eastAsiaTheme="minorHAnsi" w:hAnsiTheme="minorHAnsi"/>
          <w:b/>
          <w:bCs/>
        </w:rPr>
      </w:pPr>
      <w:r w:rsidRPr="00B47063">
        <w:rPr>
          <w:rFonts w:asciiTheme="minorHAnsi" w:eastAsiaTheme="minorHAnsi" w:hAnsiTheme="minorHAnsi" w:hint="eastAsia"/>
          <w:b/>
          <w:bCs/>
        </w:rPr>
        <w:t>Nilfs2</w:t>
      </w:r>
    </w:p>
    <w:p w:rsidR="00B47063" w:rsidRPr="00B47063" w:rsidRDefault="00722434" w:rsidP="00B47063">
      <w:pPr>
        <w:pStyle w:val="a7"/>
        <w:ind w:leftChars="0" w:left="1155"/>
        <w:rPr>
          <w:rFonts w:asciiTheme="minorHAnsi" w:eastAsiaTheme="minorHAnsi" w:hAnsiTheme="minorHAnsi"/>
          <w:bCs/>
        </w:rPr>
      </w:pPr>
      <w:ins w:id="86" w:author="Microsoft" w:date="2016-10-05T23:19:00Z">
        <w:r>
          <w:rPr>
            <w:rFonts w:asciiTheme="minorHAnsi" w:eastAsiaTheme="minorHAnsi" w:hAnsiTheme="minorHAnsi"/>
            <w:bCs/>
          </w:rPr>
          <w:t xml:space="preserve">- </w:t>
        </w:r>
      </w:ins>
      <w:del w:id="87" w:author="Microsoft" w:date="2016-10-05T23:19:00Z">
        <w:r w:rsidR="00B47063" w:rsidRPr="00B47063" w:rsidDel="00722434">
          <w:rPr>
            <w:rFonts w:asciiTheme="minorHAnsi" w:eastAsiaTheme="minorHAnsi" w:hAnsiTheme="minorHAnsi" w:hint="eastAsia"/>
            <w:bCs/>
          </w:rPr>
          <w:delText xml:space="preserve">-. </w:delText>
        </w:r>
      </w:del>
      <w:r w:rsidR="00D41F74" w:rsidRPr="00D41F74">
        <w:rPr>
          <w:rFonts w:asciiTheme="minorHAnsi" w:eastAsiaTheme="minorHAnsi" w:hAnsiTheme="minorHAnsi"/>
          <w:bCs/>
        </w:rPr>
        <w:t>http://nilfs.sourceforge.net/en/index.html</w:t>
      </w:r>
    </w:p>
    <w:p w:rsidR="00B47063" w:rsidRPr="00B47063" w:rsidRDefault="00B47063" w:rsidP="00B47063">
      <w:pPr>
        <w:pStyle w:val="a7"/>
        <w:ind w:leftChars="0" w:left="1155"/>
        <w:rPr>
          <w:rFonts w:asciiTheme="minorHAnsi" w:eastAsiaTheme="minorHAnsi" w:hAnsiTheme="minorHAnsi"/>
          <w:bCs/>
        </w:rPr>
      </w:pPr>
      <w:r w:rsidRPr="00B47063">
        <w:rPr>
          <w:rFonts w:asciiTheme="minorHAnsi" w:eastAsiaTheme="minorHAnsi" w:hAnsiTheme="minorHAnsi" w:hint="eastAsia"/>
          <w:bCs/>
        </w:rPr>
        <w:t>-</w:t>
      </w:r>
      <w:del w:id="88" w:author="Microsoft" w:date="2016-10-05T23:19:00Z">
        <w:r w:rsidRPr="00B47063" w:rsidDel="00722434">
          <w:rPr>
            <w:rFonts w:asciiTheme="minorHAnsi" w:eastAsiaTheme="minorHAnsi" w:hAnsiTheme="minorHAnsi" w:hint="eastAsia"/>
            <w:bCs/>
          </w:rPr>
          <w:delText>.</w:delText>
        </w:r>
      </w:del>
      <w:r w:rsidRPr="00B47063">
        <w:rPr>
          <w:rFonts w:asciiTheme="minorHAnsi" w:eastAsiaTheme="minorHAnsi" w:hAnsiTheme="minorHAnsi" w:hint="eastAsia"/>
          <w:bCs/>
        </w:rPr>
        <w:t xml:space="preserve"> 위 사이트에서 Nilfs2 소스코드를 다운로드 받을 수 있다.</w:t>
      </w:r>
    </w:p>
    <w:p w:rsidR="00B47063" w:rsidRDefault="00B47063" w:rsidP="00F80B0C">
      <w:pPr>
        <w:pStyle w:val="a7"/>
        <w:numPr>
          <w:ilvl w:val="0"/>
          <w:numId w:val="19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>Virtual File System</w:t>
      </w:r>
    </w:p>
    <w:p w:rsidR="00F80B0C" w:rsidDel="00D475C2" w:rsidRDefault="00F80B0C">
      <w:pPr>
        <w:pStyle w:val="a7"/>
        <w:ind w:leftChars="0" w:left="1155"/>
        <w:rPr>
          <w:del w:id="89" w:author="Microsoft" w:date="2016-08-28T02:59:00Z"/>
          <w:rFonts w:asciiTheme="minorHAnsi" w:eastAsiaTheme="minorHAnsi" w:hAnsiTheme="minorHAnsi"/>
          <w:bCs/>
        </w:rPr>
        <w:pPrChange w:id="90" w:author="Microsoft" w:date="2016-08-28T02:59:00Z">
          <w:pPr>
            <w:ind w:leftChars="500" w:left="1000"/>
          </w:pPr>
        </w:pPrChange>
      </w:pPr>
      <w:r w:rsidRPr="00B47063">
        <w:rPr>
          <w:rFonts w:asciiTheme="minorHAnsi" w:eastAsiaTheme="minorHAnsi" w:hAnsiTheme="minorHAnsi" w:hint="eastAsia"/>
          <w:bCs/>
        </w:rPr>
        <w:t>-</w:t>
      </w:r>
      <w:del w:id="91" w:author="Microsoft" w:date="2016-10-05T23:19:00Z">
        <w:r w:rsidRPr="00B47063" w:rsidDel="00722434">
          <w:rPr>
            <w:rFonts w:asciiTheme="minorHAnsi" w:eastAsiaTheme="minorHAnsi" w:hAnsiTheme="minorHAnsi" w:hint="eastAsia"/>
            <w:bCs/>
          </w:rPr>
          <w:delText>.</w:delText>
        </w:r>
      </w:del>
      <w:r>
        <w:rPr>
          <w:rFonts w:asciiTheme="minorHAnsi" w:eastAsiaTheme="minorHAnsi" w:hAnsiTheme="minorHAnsi"/>
          <w:bCs/>
        </w:rPr>
        <w:t xml:space="preserve"> ‘Linux Kernel Development’</w:t>
      </w:r>
      <w:r>
        <w:rPr>
          <w:rFonts w:asciiTheme="minorHAnsi" w:eastAsiaTheme="minorHAnsi" w:hAnsiTheme="minorHAnsi" w:hint="eastAsia"/>
          <w:bCs/>
        </w:rPr>
        <w:t xml:space="preserve">에서 </w:t>
      </w:r>
      <w:r>
        <w:rPr>
          <w:rFonts w:asciiTheme="minorHAnsi" w:eastAsiaTheme="minorHAnsi" w:hAnsiTheme="minorHAnsi"/>
          <w:bCs/>
        </w:rPr>
        <w:t xml:space="preserve">Virtual File System </w:t>
      </w:r>
      <w:r>
        <w:rPr>
          <w:rFonts w:asciiTheme="minorHAnsi" w:eastAsiaTheme="minorHAnsi" w:hAnsiTheme="minorHAnsi" w:hint="eastAsia"/>
          <w:bCs/>
        </w:rPr>
        <w:t>구조체에 대해서 자세히 확인할 수 있다.</w:t>
      </w:r>
    </w:p>
    <w:p w:rsidR="00D475C2" w:rsidRDefault="00D475C2" w:rsidP="00F80B0C">
      <w:pPr>
        <w:pStyle w:val="a7"/>
        <w:ind w:leftChars="0" w:left="1155"/>
        <w:rPr>
          <w:ins w:id="92" w:author="Microsoft" w:date="2016-08-28T02:59:00Z"/>
          <w:rFonts w:asciiTheme="minorHAnsi" w:eastAsiaTheme="minorHAnsi" w:hAnsiTheme="minorHAnsi"/>
          <w:bCs/>
        </w:rPr>
      </w:pPr>
      <w:ins w:id="93" w:author="Microsoft" w:date="2016-08-28T02:59:00Z">
        <w:r>
          <w:rPr>
            <w:rFonts w:asciiTheme="minorHAnsi" w:eastAsiaTheme="minorHAnsi" w:hAnsiTheme="minorHAnsi"/>
            <w:bCs/>
          </w:rPr>
          <w:tab/>
        </w:r>
      </w:ins>
    </w:p>
    <w:p w:rsidR="00B47063" w:rsidRPr="00B47063" w:rsidRDefault="00B47063">
      <w:pPr>
        <w:pStyle w:val="a7"/>
        <w:ind w:leftChars="0" w:left="1155"/>
        <w:pPrChange w:id="94" w:author="Microsoft" w:date="2016-08-28T02:59:00Z">
          <w:pPr>
            <w:ind w:leftChars="500" w:left="1000"/>
          </w:pPr>
        </w:pPrChange>
      </w:pPr>
    </w:p>
    <w:p w:rsidR="00AB1D47" w:rsidRPr="00A8440D" w:rsidRDefault="00155333" w:rsidP="00A8440D">
      <w:pPr>
        <w:rPr>
          <w:rFonts w:asciiTheme="minorHAnsi" w:eastAsiaTheme="minorHAnsi" w:hAnsiTheme="minorHAnsi" w:cs="굴림체"/>
          <w:kern w:val="0"/>
          <w:szCs w:val="20"/>
        </w:rPr>
      </w:pPr>
      <w:r w:rsidRPr="00A8440D">
        <w:rPr>
          <w:rFonts w:asciiTheme="minorHAnsi" w:eastAsiaTheme="minorHAnsi" w:hAnsiTheme="minorHAnsi" w:hint="eastAsia"/>
          <w:b/>
          <w:bCs/>
        </w:rPr>
        <w:t>제출</w:t>
      </w:r>
      <w:ins w:id="95" w:author="Microsoft" w:date="2016-08-28T03:00:00Z">
        <w:r w:rsidR="00D475C2">
          <w:rPr>
            <w:rFonts w:asciiTheme="minorHAnsi" w:eastAsiaTheme="minorHAnsi" w:hAnsiTheme="minorHAnsi" w:hint="eastAsia"/>
            <w:b/>
            <w:bCs/>
          </w:rPr>
          <w:t xml:space="preserve"> </w:t>
        </w:r>
      </w:ins>
      <w:r w:rsidRPr="00A8440D">
        <w:rPr>
          <w:rFonts w:asciiTheme="minorHAnsi" w:eastAsiaTheme="minorHAnsi" w:hAnsiTheme="minorHAnsi" w:hint="eastAsia"/>
          <w:b/>
          <w:bCs/>
        </w:rPr>
        <w:t>방법</w:t>
      </w:r>
    </w:p>
    <w:p w:rsidR="00C03111" w:rsidRPr="00C03111" w:rsidRDefault="00AA0BCC" w:rsidP="00C03111">
      <w:pPr>
        <w:pStyle w:val="a7"/>
        <w:numPr>
          <w:ilvl w:val="0"/>
          <w:numId w:val="20"/>
        </w:numPr>
        <w:wordWrap/>
        <w:adjustRightInd w:val="0"/>
        <w:ind w:left="1200"/>
        <w:jc w:val="left"/>
        <w:rPr>
          <w:rFonts w:asciiTheme="minorHAnsi" w:eastAsiaTheme="minorHAnsi" w:hAnsiTheme="minorHAnsi" w:cs="굴림체" w:hint="eastAsia"/>
          <w:b/>
          <w:kern w:val="0"/>
          <w:szCs w:val="20"/>
          <w:rPrChange w:id="96" w:author="Microsoft" w:date="2016-10-06T00:13:00Z">
            <w:rPr>
              <w:rFonts w:hint="eastAsia"/>
            </w:rPr>
          </w:rPrChange>
        </w:rPr>
        <w:pPrChange w:id="97" w:author="Microsoft" w:date="2016-10-06T00:13:00Z">
          <w:pPr>
            <w:pStyle w:val="a7"/>
            <w:numPr>
              <w:numId w:val="20"/>
            </w:numPr>
            <w:wordWrap/>
            <w:adjustRightInd w:val="0"/>
            <w:ind w:left="1200" w:hanging="400"/>
            <w:jc w:val="left"/>
          </w:pPr>
        </w:pPrChange>
      </w:pPr>
      <w:r w:rsidRPr="006802FE">
        <w:rPr>
          <w:rFonts w:asciiTheme="minorHAnsi" w:eastAsiaTheme="minorHAnsi" w:hAnsiTheme="minorHAnsi" w:cs="굴림체"/>
          <w:b/>
          <w:kern w:val="0"/>
          <w:szCs w:val="20"/>
        </w:rPr>
        <w:t>Blackboard</w:t>
      </w:r>
      <w:r w:rsidRPr="006802FE">
        <w:rPr>
          <w:rFonts w:asciiTheme="minorHAnsi" w:eastAsiaTheme="minorHAnsi" w:hAnsiTheme="minorHAnsi" w:cs="굴림체" w:hint="eastAsia"/>
          <w:b/>
          <w:kern w:val="0"/>
          <w:szCs w:val="20"/>
        </w:rPr>
        <w:t>를 통</w:t>
      </w:r>
      <w:ins w:id="98" w:author="Microsoft" w:date="2016-10-06T00:13:00Z">
        <w:r w:rsidR="00C03111">
          <w:rPr>
            <w:rFonts w:asciiTheme="minorHAnsi" w:eastAsiaTheme="minorHAnsi" w:hAnsiTheme="minorHAnsi" w:cs="굴림체" w:hint="eastAsia"/>
            <w:b/>
            <w:kern w:val="0"/>
            <w:szCs w:val="20"/>
          </w:rPr>
          <w:t>한</w:t>
        </w:r>
      </w:ins>
      <w:del w:id="99" w:author="Microsoft" w:date="2016-10-06T00:13:00Z">
        <w:r w:rsidRPr="006802FE" w:rsidDel="00C03111">
          <w:rPr>
            <w:rFonts w:asciiTheme="minorHAnsi" w:eastAsiaTheme="minorHAnsi" w:hAnsiTheme="minorHAnsi" w:cs="굴림체" w:hint="eastAsia"/>
            <w:b/>
            <w:kern w:val="0"/>
            <w:szCs w:val="20"/>
          </w:rPr>
          <w:delText>하여</w:delText>
        </w:r>
      </w:del>
      <w:r w:rsidRPr="006802FE">
        <w:rPr>
          <w:rFonts w:asciiTheme="minorHAnsi" w:eastAsiaTheme="minorHAnsi" w:hAnsiTheme="minorHAnsi" w:cs="굴림체" w:hint="eastAsia"/>
          <w:b/>
          <w:kern w:val="0"/>
          <w:szCs w:val="20"/>
        </w:rPr>
        <w:t xml:space="preserve"> 파일</w:t>
      </w:r>
      <w:del w:id="100" w:author="Microsoft" w:date="2016-10-06T00:13:00Z">
        <w:r w:rsidRPr="006802FE" w:rsidDel="00C03111">
          <w:rPr>
            <w:rFonts w:asciiTheme="minorHAnsi" w:eastAsiaTheme="minorHAnsi" w:hAnsiTheme="minorHAnsi" w:cs="굴림체" w:hint="eastAsia"/>
            <w:b/>
            <w:kern w:val="0"/>
            <w:szCs w:val="20"/>
          </w:rPr>
          <w:delText>을</w:delText>
        </w:r>
      </w:del>
      <w:r w:rsidRPr="006802FE">
        <w:rPr>
          <w:rFonts w:asciiTheme="minorHAnsi" w:eastAsiaTheme="minorHAnsi" w:hAnsiTheme="minorHAnsi" w:cs="굴림체" w:hint="eastAsia"/>
          <w:b/>
          <w:kern w:val="0"/>
          <w:szCs w:val="20"/>
        </w:rPr>
        <w:t xml:space="preserve"> 제출</w:t>
      </w:r>
    </w:p>
    <w:p w:rsidR="00AA0BCC" w:rsidDel="00C03111" w:rsidRDefault="00AA0BCC" w:rsidP="006802FE">
      <w:pPr>
        <w:pStyle w:val="a7"/>
        <w:numPr>
          <w:ilvl w:val="0"/>
          <w:numId w:val="20"/>
        </w:numPr>
        <w:wordWrap/>
        <w:adjustRightInd w:val="0"/>
        <w:ind w:left="1200"/>
        <w:jc w:val="left"/>
        <w:rPr>
          <w:del w:id="101" w:author="Microsoft" w:date="2016-10-06T00:14:00Z"/>
          <w:rFonts w:asciiTheme="minorHAnsi" w:eastAsiaTheme="minorHAnsi" w:hAnsiTheme="minorHAnsi" w:cs="굴림체"/>
          <w:b/>
          <w:kern w:val="0"/>
          <w:szCs w:val="20"/>
        </w:rPr>
      </w:pPr>
      <w:del w:id="102" w:author="Microsoft" w:date="2016-10-06T00:14:00Z">
        <w:r w:rsidDel="00C03111">
          <w:rPr>
            <w:rFonts w:asciiTheme="minorHAnsi" w:eastAsiaTheme="minorHAnsi" w:hAnsiTheme="minorHAnsi" w:cs="굴림체" w:hint="eastAsia"/>
            <w:b/>
            <w:kern w:val="0"/>
            <w:szCs w:val="20"/>
          </w:rPr>
          <w:delText>제출할 파일 목록</w:delText>
        </w:r>
      </w:del>
    </w:p>
    <w:p w:rsidR="00AA0BCC" w:rsidRDefault="00AA0BCC" w:rsidP="006802FE">
      <w:pPr>
        <w:pStyle w:val="a7"/>
        <w:numPr>
          <w:ilvl w:val="2"/>
          <w:numId w:val="20"/>
        </w:numPr>
        <w:wordWrap/>
        <w:adjustRightInd w:val="0"/>
        <w:ind w:leftChars="0"/>
        <w:jc w:val="left"/>
        <w:rPr>
          <w:rFonts w:asciiTheme="minorHAnsi" w:eastAsiaTheme="minorHAnsi" w:hAnsiTheme="minorHAnsi" w:cs="굴림체"/>
          <w:kern w:val="0"/>
          <w:szCs w:val="20"/>
        </w:rPr>
      </w:pPr>
      <w:r w:rsidRPr="006802FE">
        <w:rPr>
          <w:rFonts w:asciiTheme="minorHAnsi" w:eastAsiaTheme="minorHAnsi" w:hAnsiTheme="minorHAnsi" w:cs="굴림체" w:hint="eastAsia"/>
          <w:kern w:val="0"/>
          <w:szCs w:val="20"/>
        </w:rPr>
        <w:t>보고서</w:t>
      </w:r>
      <w:r w:rsidR="00976D11">
        <w:rPr>
          <w:rFonts w:asciiTheme="minorHAnsi" w:eastAsiaTheme="minorHAnsi" w:hAnsiTheme="minorHAnsi" w:cs="굴림체" w:hint="eastAsia"/>
          <w:kern w:val="0"/>
          <w:szCs w:val="20"/>
        </w:rPr>
        <w:t xml:space="preserve"> (P</w:t>
      </w:r>
      <w:r w:rsidR="00976D11">
        <w:rPr>
          <w:rFonts w:asciiTheme="minorHAnsi" w:eastAsiaTheme="minorHAnsi" w:hAnsiTheme="minorHAnsi" w:cs="굴림체"/>
          <w:kern w:val="0"/>
          <w:szCs w:val="20"/>
        </w:rPr>
        <w:t xml:space="preserve">DF </w:t>
      </w:r>
      <w:r w:rsidR="00976D11">
        <w:rPr>
          <w:rFonts w:asciiTheme="minorHAnsi" w:eastAsiaTheme="minorHAnsi" w:hAnsiTheme="minorHAnsi" w:cs="굴림체" w:hint="eastAsia"/>
          <w:kern w:val="0"/>
          <w:szCs w:val="20"/>
        </w:rPr>
        <w:t>파일</w:t>
      </w:r>
      <w:del w:id="103" w:author="Microsoft" w:date="2016-10-06T00:13:00Z">
        <w:r w:rsidR="00976D11" w:rsidDel="00BE3591">
          <w:rPr>
            <w:rFonts w:asciiTheme="minorHAnsi" w:eastAsiaTheme="minorHAnsi" w:hAnsiTheme="minorHAnsi" w:cs="굴림체" w:hint="eastAsia"/>
            <w:kern w:val="0"/>
            <w:szCs w:val="20"/>
          </w:rPr>
          <w:delText>로 제출</w:delText>
        </w:r>
      </w:del>
      <w:r w:rsidR="00976D11">
        <w:rPr>
          <w:rFonts w:asciiTheme="minorHAnsi" w:eastAsiaTheme="minorHAnsi" w:hAnsiTheme="minorHAnsi" w:cs="굴림체" w:hint="eastAsia"/>
          <w:kern w:val="0"/>
          <w:szCs w:val="20"/>
        </w:rPr>
        <w:t>)</w:t>
      </w:r>
    </w:p>
    <w:p w:rsidR="00AA0BCC" w:rsidRDefault="00AA0BCC" w:rsidP="006802FE">
      <w:pPr>
        <w:pStyle w:val="a7"/>
        <w:numPr>
          <w:ilvl w:val="2"/>
          <w:numId w:val="20"/>
        </w:numPr>
        <w:wordWrap/>
        <w:adjustRightInd w:val="0"/>
        <w:ind w:leftChars="0"/>
        <w:jc w:val="left"/>
        <w:rPr>
          <w:rFonts w:asciiTheme="minorHAnsi" w:eastAsiaTheme="minorHAnsi" w:hAnsiTheme="minorHAnsi" w:cs="굴림체"/>
          <w:kern w:val="0"/>
          <w:szCs w:val="20"/>
        </w:rPr>
      </w:pPr>
      <w:r>
        <w:rPr>
          <w:rFonts w:asciiTheme="minorHAnsi" w:eastAsiaTheme="minorHAnsi" w:hAnsiTheme="minorHAnsi" w:cs="굴림체" w:hint="eastAsia"/>
          <w:kern w:val="0"/>
          <w:szCs w:val="20"/>
        </w:rPr>
        <w:t>작성</w:t>
      </w:r>
      <w:del w:id="104" w:author="Microsoft" w:date="2016-10-04T14:32:00Z">
        <w:r w:rsidDel="003719CC">
          <w:rPr>
            <w:rFonts w:asciiTheme="minorHAnsi" w:eastAsiaTheme="minorHAnsi" w:hAnsiTheme="minorHAnsi" w:cs="굴림체" w:hint="eastAsia"/>
            <w:kern w:val="0"/>
            <w:szCs w:val="20"/>
          </w:rPr>
          <w:delText xml:space="preserve"> 및 수정</w:delText>
        </w:r>
      </w:del>
      <w:r>
        <w:rPr>
          <w:rFonts w:asciiTheme="minorHAnsi" w:eastAsiaTheme="minorHAnsi" w:hAnsiTheme="minorHAnsi" w:cs="굴림체" w:hint="eastAsia"/>
          <w:kern w:val="0"/>
          <w:szCs w:val="20"/>
        </w:rPr>
        <w:t>한 소스 파일 전체</w:t>
      </w:r>
      <w:ins w:id="105" w:author="Microsoft" w:date="2016-10-04T14:32:00Z">
        <w:r w:rsidR="00234B31">
          <w:rPr>
            <w:rFonts w:asciiTheme="minorHAnsi" w:eastAsiaTheme="minorHAnsi" w:hAnsiTheme="minorHAnsi" w:cs="굴림체" w:hint="eastAsia"/>
            <w:kern w:val="0"/>
            <w:szCs w:val="20"/>
          </w:rPr>
          <w:t xml:space="preserve"> </w:t>
        </w:r>
      </w:ins>
    </w:p>
    <w:p w:rsidR="00AA0BCC" w:rsidRPr="004C0629" w:rsidRDefault="00954163">
      <w:pPr>
        <w:pStyle w:val="a7"/>
        <w:numPr>
          <w:ilvl w:val="3"/>
          <w:numId w:val="20"/>
        </w:numPr>
        <w:wordWrap/>
        <w:adjustRightInd w:val="0"/>
        <w:ind w:leftChars="0"/>
        <w:jc w:val="left"/>
        <w:rPr>
          <w:rFonts w:asciiTheme="minorHAnsi" w:eastAsiaTheme="minorHAnsi" w:hAnsiTheme="minorHAnsi" w:cs="굴림체"/>
          <w:kern w:val="0"/>
          <w:szCs w:val="20"/>
          <w:rPrChange w:id="106" w:author="Microsoft" w:date="2016-10-04T14:34:00Z">
            <w:rPr/>
          </w:rPrChange>
        </w:rPr>
      </w:pPr>
      <w:ins w:id="107" w:author="Microsoft" w:date="2016-10-04T14:33:00Z">
        <w:r>
          <w:rPr>
            <w:rFonts w:asciiTheme="minorHAnsi" w:eastAsiaTheme="minorHAnsi" w:hAnsiTheme="minorHAnsi" w:cs="굴림체" w:hint="eastAsia"/>
            <w:kern w:val="0"/>
            <w:szCs w:val="20"/>
          </w:rPr>
          <w:t>주석</w:t>
        </w:r>
      </w:ins>
      <w:ins w:id="108" w:author="Microsoft" w:date="2016-10-04T14:34:00Z">
        <w:r w:rsidR="004C0629">
          <w:rPr>
            <w:rFonts w:asciiTheme="minorHAnsi" w:eastAsiaTheme="minorHAnsi" w:hAnsiTheme="minorHAnsi" w:cs="굴림체" w:hint="eastAsia"/>
            <w:kern w:val="0"/>
            <w:szCs w:val="20"/>
          </w:rPr>
          <w:t xml:space="preserve">에는 </w:t>
        </w:r>
      </w:ins>
      <w:ins w:id="109" w:author="Microsoft" w:date="2016-10-04T14:33:00Z">
        <w:r w:rsidRPr="004C0629">
          <w:rPr>
            <w:rFonts w:asciiTheme="minorHAnsi" w:eastAsiaTheme="minorHAnsi" w:hAnsiTheme="minorHAnsi" w:cs="굴림체" w:hint="eastAsia"/>
            <w:kern w:val="0"/>
            <w:szCs w:val="20"/>
            <w:rPrChange w:id="110" w:author="Microsoft" w:date="2016-10-04T14:34:00Z">
              <w:rPr>
                <w:rFonts w:hint="eastAsia"/>
              </w:rPr>
            </w:rPrChange>
          </w:rPr>
          <w:t>작성자,</w:t>
        </w:r>
        <w:r w:rsidRPr="004C0629">
          <w:rPr>
            <w:rFonts w:asciiTheme="minorHAnsi" w:eastAsiaTheme="minorHAnsi" w:hAnsiTheme="minorHAnsi" w:cs="굴림체"/>
            <w:kern w:val="0"/>
            <w:szCs w:val="20"/>
            <w:rPrChange w:id="111" w:author="Microsoft" w:date="2016-10-04T14:34:00Z">
              <w:rPr/>
            </w:rPrChange>
          </w:rPr>
          <w:t xml:space="preserve"> </w:t>
        </w:r>
        <w:r w:rsidRPr="004C0629">
          <w:rPr>
            <w:rFonts w:asciiTheme="minorHAnsi" w:eastAsiaTheme="minorHAnsi" w:hAnsiTheme="minorHAnsi" w:cs="굴림체" w:hint="eastAsia"/>
            <w:kern w:val="0"/>
            <w:szCs w:val="20"/>
            <w:rPrChange w:id="112" w:author="Microsoft" w:date="2016-10-04T14:34:00Z">
              <w:rPr>
                <w:rFonts w:hint="eastAsia"/>
              </w:rPr>
            </w:rPrChange>
          </w:rPr>
          <w:t>작성일을</w:t>
        </w:r>
        <w:r w:rsidRPr="004C0629">
          <w:rPr>
            <w:rFonts w:asciiTheme="minorHAnsi" w:eastAsiaTheme="minorHAnsi" w:hAnsiTheme="minorHAnsi" w:cs="굴림체"/>
            <w:kern w:val="0"/>
            <w:szCs w:val="20"/>
            <w:rPrChange w:id="113" w:author="Microsoft" w:date="2016-10-04T14:34:00Z">
              <w:rPr/>
            </w:rPrChange>
          </w:rPr>
          <w:t xml:space="preserve"> </w:t>
        </w:r>
        <w:r w:rsidRPr="004C0629">
          <w:rPr>
            <w:rFonts w:asciiTheme="minorHAnsi" w:eastAsiaTheme="minorHAnsi" w:hAnsiTheme="minorHAnsi" w:cs="굴림체" w:hint="eastAsia"/>
            <w:kern w:val="0"/>
            <w:szCs w:val="20"/>
            <w:rPrChange w:id="114" w:author="Microsoft" w:date="2016-10-04T14:34:00Z">
              <w:rPr>
                <w:rFonts w:hint="eastAsia"/>
              </w:rPr>
            </w:rPrChange>
          </w:rPr>
          <w:t>표기</w:t>
        </w:r>
      </w:ins>
      <w:ins w:id="115" w:author="Microsoft" w:date="2016-10-04T14:34:00Z">
        <w:r w:rsidR="004C0629" w:rsidRPr="004C0629">
          <w:rPr>
            <w:rFonts w:asciiTheme="minorHAnsi" w:eastAsiaTheme="minorHAnsi" w:hAnsiTheme="minorHAnsi" w:cs="굴림체" w:hint="eastAsia"/>
            <w:kern w:val="0"/>
            <w:szCs w:val="20"/>
            <w:rPrChange w:id="116" w:author="Microsoft" w:date="2016-10-04T14:34:00Z">
              <w:rPr>
                <w:rFonts w:hint="eastAsia"/>
              </w:rPr>
            </w:rPrChange>
          </w:rPr>
          <w:t xml:space="preserve">하고 </w:t>
        </w:r>
      </w:ins>
      <w:del w:id="117" w:author="Microsoft" w:date="2016-10-04T14:33:00Z">
        <w:r w:rsidR="00AA0BCC" w:rsidRPr="004C0629" w:rsidDel="00234B31">
          <w:rPr>
            <w:rFonts w:asciiTheme="minorHAnsi" w:eastAsiaTheme="minorHAnsi" w:hAnsiTheme="minorHAnsi" w:cs="굴림체" w:hint="eastAsia"/>
            <w:kern w:val="0"/>
            <w:szCs w:val="20"/>
            <w:rPrChange w:id="118" w:author="Microsoft" w:date="2016-10-04T14:34:00Z">
              <w:rPr>
                <w:rFonts w:hint="eastAsia"/>
              </w:rPr>
            </w:rPrChange>
          </w:rPr>
          <w:delText xml:space="preserve">소스 코드에는 </w:delText>
        </w:r>
      </w:del>
      <w:r w:rsidR="00AA0BCC" w:rsidRPr="004C0629">
        <w:rPr>
          <w:rFonts w:asciiTheme="minorHAnsi" w:eastAsiaTheme="minorHAnsi" w:hAnsiTheme="minorHAnsi" w:cs="굴림체" w:hint="eastAsia"/>
          <w:kern w:val="0"/>
          <w:szCs w:val="20"/>
          <w:rPrChange w:id="119" w:author="Microsoft" w:date="2016-10-04T14:34:00Z">
            <w:rPr>
              <w:rFonts w:hint="eastAsia"/>
            </w:rPr>
          </w:rPrChange>
        </w:rPr>
        <w:t>중요</w:t>
      </w:r>
      <w:r w:rsidR="00AA0BCC" w:rsidRPr="004C0629">
        <w:rPr>
          <w:rFonts w:asciiTheme="minorHAnsi" w:eastAsiaTheme="minorHAnsi" w:hAnsiTheme="minorHAnsi" w:cs="굴림체"/>
          <w:kern w:val="0"/>
          <w:szCs w:val="20"/>
          <w:rPrChange w:id="120" w:author="Microsoft" w:date="2016-10-04T14:34:00Z">
            <w:rPr/>
          </w:rPrChange>
        </w:rPr>
        <w:t xml:space="preserve"> </w:t>
      </w:r>
      <w:r w:rsidR="00AA0BCC" w:rsidRPr="004C0629">
        <w:rPr>
          <w:rFonts w:asciiTheme="minorHAnsi" w:eastAsiaTheme="minorHAnsi" w:hAnsiTheme="minorHAnsi" w:cs="굴림체" w:hint="eastAsia"/>
          <w:kern w:val="0"/>
          <w:szCs w:val="20"/>
          <w:rPrChange w:id="121" w:author="Microsoft" w:date="2016-10-04T14:34:00Z">
            <w:rPr>
              <w:rFonts w:hint="eastAsia"/>
            </w:rPr>
          </w:rPrChange>
        </w:rPr>
        <w:t>변수와</w:t>
      </w:r>
      <w:r w:rsidR="00AA0BCC" w:rsidRPr="004C0629">
        <w:rPr>
          <w:rFonts w:asciiTheme="minorHAnsi" w:eastAsiaTheme="minorHAnsi" w:hAnsiTheme="minorHAnsi" w:cs="굴림체"/>
          <w:kern w:val="0"/>
          <w:szCs w:val="20"/>
          <w:rPrChange w:id="122" w:author="Microsoft" w:date="2016-10-04T14:34:00Z">
            <w:rPr/>
          </w:rPrChange>
        </w:rPr>
        <w:t xml:space="preserve"> </w:t>
      </w:r>
      <w:r w:rsidR="00AA0BCC" w:rsidRPr="004C0629">
        <w:rPr>
          <w:rFonts w:asciiTheme="minorHAnsi" w:eastAsiaTheme="minorHAnsi" w:hAnsiTheme="minorHAnsi" w:cs="굴림체" w:hint="eastAsia"/>
          <w:kern w:val="0"/>
          <w:szCs w:val="20"/>
          <w:rPrChange w:id="123" w:author="Microsoft" w:date="2016-10-04T14:34:00Z">
            <w:rPr>
              <w:rFonts w:hint="eastAsia"/>
            </w:rPr>
          </w:rPrChange>
        </w:rPr>
        <w:t>함수의</w:t>
      </w:r>
      <w:r w:rsidR="00AA0BCC" w:rsidRPr="004C0629">
        <w:rPr>
          <w:rFonts w:asciiTheme="minorHAnsi" w:eastAsiaTheme="minorHAnsi" w:hAnsiTheme="minorHAnsi" w:cs="굴림체"/>
          <w:kern w:val="0"/>
          <w:szCs w:val="20"/>
          <w:rPrChange w:id="124" w:author="Microsoft" w:date="2016-10-04T14:34:00Z">
            <w:rPr/>
          </w:rPrChange>
        </w:rPr>
        <w:t xml:space="preserve"> </w:t>
      </w:r>
      <w:r w:rsidR="00AA0BCC" w:rsidRPr="004C0629">
        <w:rPr>
          <w:rFonts w:asciiTheme="minorHAnsi" w:eastAsiaTheme="minorHAnsi" w:hAnsiTheme="minorHAnsi" w:cs="굴림체" w:hint="eastAsia"/>
          <w:kern w:val="0"/>
          <w:szCs w:val="20"/>
          <w:rPrChange w:id="125" w:author="Microsoft" w:date="2016-10-04T14:34:00Z">
            <w:rPr>
              <w:rFonts w:hint="eastAsia"/>
            </w:rPr>
          </w:rPrChange>
        </w:rPr>
        <w:t>역할에</w:t>
      </w:r>
      <w:r w:rsidR="00AA0BCC" w:rsidRPr="004C0629">
        <w:rPr>
          <w:rFonts w:asciiTheme="minorHAnsi" w:eastAsiaTheme="minorHAnsi" w:hAnsiTheme="minorHAnsi" w:cs="굴림체"/>
          <w:kern w:val="0"/>
          <w:szCs w:val="20"/>
          <w:rPrChange w:id="126" w:author="Microsoft" w:date="2016-10-04T14:34:00Z">
            <w:rPr/>
          </w:rPrChange>
        </w:rPr>
        <w:t xml:space="preserve"> </w:t>
      </w:r>
      <w:r w:rsidR="00AA0BCC" w:rsidRPr="004C0629">
        <w:rPr>
          <w:rFonts w:asciiTheme="minorHAnsi" w:eastAsiaTheme="minorHAnsi" w:hAnsiTheme="minorHAnsi" w:cs="굴림체" w:hint="eastAsia"/>
          <w:kern w:val="0"/>
          <w:szCs w:val="20"/>
          <w:rPrChange w:id="127" w:author="Microsoft" w:date="2016-10-04T14:34:00Z">
            <w:rPr>
              <w:rFonts w:hint="eastAsia"/>
            </w:rPr>
          </w:rPrChange>
        </w:rPr>
        <w:t>대</w:t>
      </w:r>
      <w:ins w:id="128" w:author="Microsoft" w:date="2016-10-04T14:33:00Z">
        <w:r w:rsidRPr="004C0629">
          <w:rPr>
            <w:rFonts w:asciiTheme="minorHAnsi" w:eastAsiaTheme="minorHAnsi" w:hAnsiTheme="minorHAnsi" w:cs="굴림체" w:hint="eastAsia"/>
            <w:kern w:val="0"/>
            <w:szCs w:val="20"/>
            <w:rPrChange w:id="129" w:author="Microsoft" w:date="2016-10-04T14:34:00Z">
              <w:rPr>
                <w:rFonts w:hint="eastAsia"/>
              </w:rPr>
            </w:rPrChange>
          </w:rPr>
          <w:t>해</w:t>
        </w:r>
      </w:ins>
      <w:del w:id="130" w:author="Microsoft" w:date="2016-10-04T14:33:00Z">
        <w:r w:rsidR="00AA0BCC" w:rsidRPr="004C0629" w:rsidDel="00954163">
          <w:rPr>
            <w:rFonts w:asciiTheme="minorHAnsi" w:eastAsiaTheme="minorHAnsi" w:hAnsiTheme="minorHAnsi" w:cs="굴림체" w:hint="eastAsia"/>
            <w:kern w:val="0"/>
            <w:szCs w:val="20"/>
            <w:rPrChange w:id="131" w:author="Microsoft" w:date="2016-10-04T14:34:00Z">
              <w:rPr>
                <w:rFonts w:hint="eastAsia"/>
              </w:rPr>
            </w:rPrChange>
          </w:rPr>
          <w:delText>한</w:delText>
        </w:r>
        <w:r w:rsidR="00AA0BCC" w:rsidRPr="004C0629" w:rsidDel="00954163">
          <w:rPr>
            <w:rFonts w:asciiTheme="minorHAnsi" w:eastAsiaTheme="minorHAnsi" w:hAnsiTheme="minorHAnsi" w:cs="굴림체"/>
            <w:kern w:val="0"/>
            <w:szCs w:val="20"/>
            <w:rPrChange w:id="132" w:author="Microsoft" w:date="2016-10-04T14:34:00Z">
              <w:rPr/>
            </w:rPrChange>
          </w:rPr>
          <w:delText xml:space="preserve"> </w:delText>
        </w:r>
        <w:r w:rsidR="00AA0BCC" w:rsidRPr="004C0629" w:rsidDel="00954163">
          <w:rPr>
            <w:rFonts w:asciiTheme="minorHAnsi" w:eastAsiaTheme="minorHAnsi" w:hAnsiTheme="minorHAnsi" w:cs="굴림체" w:hint="eastAsia"/>
            <w:kern w:val="0"/>
            <w:szCs w:val="20"/>
            <w:rPrChange w:id="133" w:author="Microsoft" w:date="2016-10-04T14:34:00Z">
              <w:rPr>
                <w:rFonts w:hint="eastAsia"/>
              </w:rPr>
            </w:rPrChange>
          </w:rPr>
          <w:delText>주석을</w:delText>
        </w:r>
      </w:del>
      <w:r w:rsidR="00AA0BCC" w:rsidRPr="004C0629">
        <w:rPr>
          <w:rFonts w:asciiTheme="minorHAnsi" w:eastAsiaTheme="minorHAnsi" w:hAnsiTheme="minorHAnsi" w:cs="굴림체" w:hint="eastAsia"/>
          <w:kern w:val="0"/>
          <w:szCs w:val="20"/>
          <w:rPrChange w:id="134" w:author="Microsoft" w:date="2016-10-04T14:34:00Z">
            <w:rPr>
              <w:rFonts w:hint="eastAsia"/>
            </w:rPr>
          </w:rPrChange>
        </w:rPr>
        <w:t xml:space="preserve"> 작성</w:t>
      </w:r>
    </w:p>
    <w:p w:rsidR="00AA0BCC" w:rsidRDefault="00AA0BCC" w:rsidP="006802FE">
      <w:pPr>
        <w:pStyle w:val="a7"/>
        <w:numPr>
          <w:ilvl w:val="2"/>
          <w:numId w:val="20"/>
        </w:numPr>
        <w:wordWrap/>
        <w:adjustRightInd w:val="0"/>
        <w:ind w:leftChars="0"/>
        <w:jc w:val="left"/>
        <w:rPr>
          <w:rFonts w:asciiTheme="minorHAnsi" w:eastAsiaTheme="minorHAnsi" w:hAnsiTheme="minorHAnsi" w:cs="굴림체"/>
          <w:kern w:val="0"/>
          <w:szCs w:val="20"/>
        </w:rPr>
      </w:pPr>
      <w:r>
        <w:rPr>
          <w:rFonts w:asciiTheme="minorHAnsi" w:eastAsiaTheme="minorHAnsi" w:hAnsiTheme="minorHAnsi" w:cs="굴림체" w:hint="eastAsia"/>
          <w:kern w:val="0"/>
          <w:szCs w:val="20"/>
        </w:rPr>
        <w:t>결과 파일</w:t>
      </w:r>
      <w:r w:rsidR="00302FDE">
        <w:rPr>
          <w:rFonts w:asciiTheme="minorHAnsi" w:eastAsiaTheme="minorHAnsi" w:hAnsiTheme="minorHAnsi" w:cs="굴림체" w:hint="eastAsia"/>
          <w:kern w:val="0"/>
          <w:szCs w:val="20"/>
        </w:rPr>
        <w:t xml:space="preserve"> (엑셀 파일</w:t>
      </w:r>
      <w:del w:id="135" w:author="Microsoft" w:date="2016-10-06T00:13:00Z">
        <w:r w:rsidR="00302FDE" w:rsidDel="00BE3591">
          <w:rPr>
            <w:rFonts w:asciiTheme="minorHAnsi" w:eastAsiaTheme="minorHAnsi" w:hAnsiTheme="minorHAnsi" w:cs="굴림체" w:hint="eastAsia"/>
            <w:kern w:val="0"/>
            <w:szCs w:val="20"/>
          </w:rPr>
          <w:delText>로 제출</w:delText>
        </w:r>
      </w:del>
      <w:r w:rsidR="00302FDE">
        <w:rPr>
          <w:rFonts w:asciiTheme="minorHAnsi" w:eastAsiaTheme="minorHAnsi" w:hAnsiTheme="minorHAnsi" w:cs="굴림체" w:hint="eastAsia"/>
          <w:kern w:val="0"/>
          <w:szCs w:val="20"/>
        </w:rPr>
        <w:t>)</w:t>
      </w:r>
    </w:p>
    <w:p w:rsidR="00BB5F6D" w:rsidRPr="006802FE" w:rsidRDefault="00AA0BCC" w:rsidP="006802FE">
      <w:pPr>
        <w:pStyle w:val="a7"/>
        <w:numPr>
          <w:ilvl w:val="2"/>
          <w:numId w:val="20"/>
        </w:numPr>
        <w:wordWrap/>
        <w:adjustRightInd w:val="0"/>
        <w:ind w:leftChars="0"/>
        <w:jc w:val="left"/>
        <w:rPr>
          <w:rFonts w:asciiTheme="minorHAnsi" w:eastAsiaTheme="minorHAnsi" w:hAnsiTheme="minorHAnsi" w:cs="굴림체"/>
          <w:kern w:val="0"/>
          <w:szCs w:val="20"/>
        </w:rPr>
      </w:pPr>
      <w:r>
        <w:rPr>
          <w:rFonts w:asciiTheme="minorHAnsi" w:eastAsiaTheme="minorHAnsi" w:hAnsiTheme="minorHAnsi" w:cs="굴림체" w:hint="eastAsia"/>
          <w:kern w:val="0"/>
          <w:szCs w:val="20"/>
        </w:rPr>
        <w:lastRenderedPageBreak/>
        <w:t>첨부한 파일들에 대한 간략한 설명(</w:t>
      </w:r>
      <w:r>
        <w:rPr>
          <w:rFonts w:asciiTheme="minorHAnsi" w:eastAsiaTheme="minorHAnsi" w:hAnsiTheme="minorHAnsi" w:cs="굴림체"/>
          <w:kern w:val="0"/>
          <w:szCs w:val="20"/>
        </w:rPr>
        <w:t>ReadMe.txt)</w:t>
      </w:r>
    </w:p>
    <w:p w:rsidR="00BB5F6D" w:rsidRDefault="00BB5F6D" w:rsidP="006802FE">
      <w:pPr>
        <w:pStyle w:val="a7"/>
        <w:numPr>
          <w:ilvl w:val="0"/>
          <w:numId w:val="20"/>
        </w:numPr>
        <w:wordWrap/>
        <w:adjustRightInd w:val="0"/>
        <w:ind w:left="1200"/>
        <w:jc w:val="left"/>
        <w:rPr>
          <w:rFonts w:asciiTheme="minorHAnsi" w:eastAsiaTheme="minorHAnsi" w:hAnsiTheme="minorHAnsi" w:cs="굴림체"/>
          <w:b/>
          <w:kern w:val="0"/>
          <w:szCs w:val="20"/>
        </w:rPr>
      </w:pPr>
      <w:r>
        <w:rPr>
          <w:rFonts w:asciiTheme="minorHAnsi" w:eastAsiaTheme="minorHAnsi" w:hAnsiTheme="minorHAnsi" w:cs="굴림체" w:hint="eastAsia"/>
          <w:b/>
          <w:kern w:val="0"/>
          <w:szCs w:val="20"/>
        </w:rPr>
        <w:t>파일 제출 방법</w:t>
      </w:r>
    </w:p>
    <w:p w:rsidR="00BB5F6D" w:rsidRPr="006802FE" w:rsidRDefault="00BB5F6D" w:rsidP="00976D11">
      <w:pPr>
        <w:pStyle w:val="a7"/>
        <w:numPr>
          <w:ilvl w:val="2"/>
          <w:numId w:val="20"/>
        </w:numPr>
        <w:wordWrap/>
        <w:adjustRightInd w:val="0"/>
        <w:ind w:leftChars="0"/>
        <w:jc w:val="left"/>
        <w:rPr>
          <w:rFonts w:asciiTheme="minorHAnsi" w:eastAsiaTheme="minorHAnsi" w:hAnsiTheme="minorHAnsi" w:cs="굴림체"/>
          <w:kern w:val="0"/>
          <w:szCs w:val="20"/>
        </w:rPr>
      </w:pPr>
      <w:r w:rsidRPr="006802FE">
        <w:rPr>
          <w:rFonts w:asciiTheme="minorHAnsi" w:eastAsiaTheme="minorHAnsi" w:hAnsiTheme="minorHAnsi" w:cs="굴림체" w:hint="eastAsia"/>
          <w:b/>
          <w:color w:val="FF0000"/>
          <w:kern w:val="0"/>
          <w:szCs w:val="20"/>
        </w:rPr>
        <w:t>새로 작성하거나, 수정한 모든 소스 파일, Makefile을</w:t>
      </w:r>
      <w:r w:rsidR="00302FDE">
        <w:rPr>
          <w:rFonts w:asciiTheme="minorHAnsi" w:eastAsiaTheme="minorHAnsi" w:hAnsiTheme="minorHAnsi" w:cs="굴림체" w:hint="eastAsia"/>
          <w:b/>
          <w:color w:val="FF0000"/>
          <w:kern w:val="0"/>
          <w:szCs w:val="20"/>
        </w:rPr>
        <w:t xml:space="preserve"> </w:t>
      </w:r>
      <w:r w:rsidRPr="006802FE">
        <w:rPr>
          <w:rFonts w:asciiTheme="minorHAnsi" w:eastAsiaTheme="minorHAnsi" w:hAnsiTheme="minorHAnsi" w:cs="굴림체" w:hint="eastAsia"/>
          <w:b/>
          <w:color w:val="FF0000"/>
          <w:kern w:val="0"/>
          <w:szCs w:val="20"/>
        </w:rPr>
        <w:t>“</w:t>
      </w:r>
      <w:r w:rsidR="00976D11">
        <w:rPr>
          <w:rFonts w:asciiTheme="minorHAnsi" w:eastAsiaTheme="minorHAnsi" w:hAnsiTheme="minorHAnsi" w:cs="굴림체"/>
          <w:b/>
          <w:color w:val="FF0000"/>
          <w:kern w:val="0"/>
          <w:szCs w:val="20"/>
        </w:rPr>
        <w:t>sp1</w:t>
      </w:r>
      <w:r w:rsidR="00976D11" w:rsidRPr="006802FE">
        <w:rPr>
          <w:rFonts w:asciiTheme="minorHAnsi" w:eastAsiaTheme="minorHAnsi" w:hAnsiTheme="minorHAnsi" w:cs="굴림체" w:hint="eastAsia"/>
          <w:b/>
          <w:color w:val="FF0000"/>
          <w:kern w:val="0"/>
          <w:szCs w:val="20"/>
        </w:rPr>
        <w:t>_</w:t>
      </w:r>
      <w:ins w:id="136" w:author="Microsoft" w:date="2016-08-28T03:08:00Z">
        <w:r w:rsidR="009248B8">
          <w:rPr>
            <w:rFonts w:asciiTheme="minorHAnsi" w:eastAsiaTheme="minorHAnsi" w:hAnsiTheme="minorHAnsi" w:cs="굴림체"/>
            <w:b/>
            <w:color w:val="FF0000"/>
            <w:kern w:val="0"/>
            <w:szCs w:val="20"/>
          </w:rPr>
          <w:t>g</w:t>
        </w:r>
      </w:ins>
      <w:del w:id="137" w:author="Microsoft" w:date="2016-08-28T03:08:00Z">
        <w:r w:rsidR="00976D11" w:rsidDel="009248B8">
          <w:rPr>
            <w:rFonts w:asciiTheme="minorHAnsi" w:eastAsiaTheme="minorHAnsi" w:hAnsiTheme="minorHAnsi" w:cs="굴림체" w:hint="eastAsia"/>
            <w:b/>
            <w:color w:val="FF0000"/>
            <w:kern w:val="0"/>
            <w:szCs w:val="20"/>
          </w:rPr>
          <w:delText>G</w:delText>
        </w:r>
      </w:del>
      <w:r w:rsidR="00976D11">
        <w:rPr>
          <w:rFonts w:asciiTheme="minorHAnsi" w:eastAsiaTheme="minorHAnsi" w:hAnsiTheme="minorHAnsi" w:cs="굴림체"/>
          <w:b/>
          <w:color w:val="FF0000"/>
          <w:kern w:val="0"/>
          <w:szCs w:val="20"/>
        </w:rPr>
        <w:t>roup</w:t>
      </w:r>
      <w:r w:rsidR="00976D11">
        <w:rPr>
          <w:rFonts w:asciiTheme="minorHAnsi" w:eastAsiaTheme="minorHAnsi" w:hAnsiTheme="minorHAnsi" w:cs="굴림체" w:hint="eastAsia"/>
          <w:b/>
          <w:color w:val="FF0000"/>
          <w:kern w:val="0"/>
          <w:szCs w:val="20"/>
        </w:rPr>
        <w:t>번호</w:t>
      </w:r>
      <w:r w:rsidR="00976D11" w:rsidRPr="006802FE">
        <w:rPr>
          <w:rFonts w:asciiTheme="minorHAnsi" w:eastAsiaTheme="minorHAnsi" w:hAnsiTheme="minorHAnsi" w:cs="굴림체" w:hint="eastAsia"/>
          <w:b/>
          <w:color w:val="FF0000"/>
          <w:kern w:val="0"/>
          <w:szCs w:val="20"/>
        </w:rPr>
        <w:t>.tar</w:t>
      </w:r>
      <w:r w:rsidR="00976D11" w:rsidRPr="006802FE" w:rsidDel="00976D11">
        <w:rPr>
          <w:rFonts w:asciiTheme="minorHAnsi" w:eastAsiaTheme="minorHAnsi" w:hAnsiTheme="minorHAnsi" w:cs="굴림체" w:hint="eastAsia"/>
          <w:b/>
          <w:color w:val="FF0000"/>
          <w:kern w:val="0"/>
          <w:szCs w:val="20"/>
        </w:rPr>
        <w:t xml:space="preserve"> </w:t>
      </w:r>
      <w:r w:rsidRPr="006802FE">
        <w:rPr>
          <w:rFonts w:asciiTheme="minorHAnsi" w:eastAsiaTheme="minorHAnsi" w:hAnsiTheme="minorHAnsi" w:cs="굴림체" w:hint="eastAsia"/>
          <w:b/>
          <w:color w:val="FF0000"/>
          <w:kern w:val="0"/>
          <w:szCs w:val="20"/>
        </w:rPr>
        <w:t>.gz”</w:t>
      </w:r>
      <w:r w:rsidRPr="006802FE">
        <w:rPr>
          <w:rFonts w:asciiTheme="minorHAnsi" w:eastAsiaTheme="minorHAnsi" w:hAnsiTheme="minorHAnsi" w:cs="굴림체" w:hint="eastAsia"/>
          <w:kern w:val="0"/>
          <w:szCs w:val="20"/>
        </w:rPr>
        <w:t xml:space="preserve">의 형식으로 묶고, </w:t>
      </w:r>
      <w:r w:rsidRPr="006802FE">
        <w:rPr>
          <w:rFonts w:asciiTheme="minorHAnsi" w:eastAsiaTheme="minorHAnsi" w:hAnsiTheme="minorHAnsi" w:cs="굴림체" w:hint="eastAsia"/>
          <w:b/>
          <w:color w:val="0070C0"/>
          <w:kern w:val="0"/>
          <w:szCs w:val="20"/>
        </w:rPr>
        <w:t>여기에 보고서, 로그, ReadMe.txt</w:t>
      </w:r>
      <w:r>
        <w:rPr>
          <w:rFonts w:asciiTheme="minorHAnsi" w:eastAsiaTheme="minorHAnsi" w:hAnsiTheme="minorHAnsi" w:cs="굴림체"/>
          <w:b/>
          <w:color w:val="0070C0"/>
          <w:kern w:val="0"/>
          <w:szCs w:val="20"/>
        </w:rPr>
        <w:t xml:space="preserve"> </w:t>
      </w:r>
      <w:r w:rsidRPr="006802FE">
        <w:rPr>
          <w:rFonts w:asciiTheme="minorHAnsi" w:eastAsiaTheme="minorHAnsi" w:hAnsiTheme="minorHAnsi" w:cs="굴림체" w:hint="eastAsia"/>
          <w:b/>
          <w:color w:val="0070C0"/>
          <w:kern w:val="0"/>
          <w:szCs w:val="20"/>
        </w:rPr>
        <w:t>파일을 더하여 “</w:t>
      </w:r>
      <w:r w:rsidR="00976D11" w:rsidRPr="00976D11">
        <w:rPr>
          <w:rFonts w:asciiTheme="minorHAnsi" w:eastAsiaTheme="minorHAnsi" w:hAnsiTheme="minorHAnsi" w:cs="굴림체" w:hint="eastAsia"/>
          <w:b/>
          <w:color w:val="0070C0"/>
          <w:kern w:val="0"/>
          <w:szCs w:val="20"/>
        </w:rPr>
        <w:t>sp1_</w:t>
      </w:r>
      <w:ins w:id="138" w:author="Microsoft" w:date="2016-08-28T03:08:00Z">
        <w:r w:rsidR="009248B8">
          <w:rPr>
            <w:rFonts w:asciiTheme="minorHAnsi" w:eastAsiaTheme="minorHAnsi" w:hAnsiTheme="minorHAnsi" w:cs="굴림체"/>
            <w:b/>
            <w:color w:val="0070C0"/>
            <w:kern w:val="0"/>
            <w:szCs w:val="20"/>
          </w:rPr>
          <w:t>g</w:t>
        </w:r>
      </w:ins>
      <w:del w:id="139" w:author="Microsoft" w:date="2016-08-28T03:08:00Z">
        <w:r w:rsidR="00976D11" w:rsidRPr="00976D11" w:rsidDel="009248B8">
          <w:rPr>
            <w:rFonts w:asciiTheme="minorHAnsi" w:eastAsiaTheme="minorHAnsi" w:hAnsiTheme="minorHAnsi" w:cs="굴림체" w:hint="eastAsia"/>
            <w:b/>
            <w:color w:val="0070C0"/>
            <w:kern w:val="0"/>
            <w:szCs w:val="20"/>
          </w:rPr>
          <w:delText>G</w:delText>
        </w:r>
      </w:del>
      <w:r w:rsidR="00976D11" w:rsidRPr="00976D11">
        <w:rPr>
          <w:rFonts w:asciiTheme="minorHAnsi" w:eastAsiaTheme="minorHAnsi" w:hAnsiTheme="minorHAnsi" w:cs="굴림체" w:hint="eastAsia"/>
          <w:b/>
          <w:color w:val="0070C0"/>
          <w:kern w:val="0"/>
          <w:szCs w:val="20"/>
        </w:rPr>
        <w:t>roup번호</w:t>
      </w:r>
      <w:r w:rsidRPr="006802FE">
        <w:rPr>
          <w:rFonts w:asciiTheme="minorHAnsi" w:eastAsiaTheme="minorHAnsi" w:hAnsiTheme="minorHAnsi" w:cs="굴림체" w:hint="eastAsia"/>
          <w:b/>
          <w:color w:val="0070C0"/>
          <w:kern w:val="0"/>
          <w:szCs w:val="20"/>
        </w:rPr>
        <w:t>.zip”</w:t>
      </w:r>
      <w:r w:rsidRPr="006802FE">
        <w:rPr>
          <w:rFonts w:asciiTheme="minorHAnsi" w:eastAsiaTheme="minorHAnsi" w:hAnsiTheme="minorHAnsi" w:cs="굴림체" w:hint="eastAsia"/>
          <w:kern w:val="0"/>
          <w:szCs w:val="20"/>
        </w:rPr>
        <w:t>으로 제출한다.</w:t>
      </w:r>
    </w:p>
    <w:p w:rsidR="00BB5F6D" w:rsidRPr="006802FE" w:rsidRDefault="00BB5F6D" w:rsidP="006802FE">
      <w:pPr>
        <w:pStyle w:val="a7"/>
        <w:numPr>
          <w:ilvl w:val="2"/>
          <w:numId w:val="20"/>
        </w:numPr>
        <w:wordWrap/>
        <w:adjustRightInd w:val="0"/>
        <w:ind w:leftChars="0"/>
        <w:jc w:val="left"/>
        <w:rPr>
          <w:rFonts w:asciiTheme="minorHAnsi" w:eastAsiaTheme="minorHAnsi" w:hAnsiTheme="minorHAnsi" w:cs="굴림체"/>
          <w:b/>
          <w:kern w:val="0"/>
          <w:szCs w:val="20"/>
        </w:rPr>
      </w:pPr>
      <w:r w:rsidRPr="006802FE">
        <w:rPr>
          <w:rFonts w:asciiTheme="minorHAnsi" w:eastAsiaTheme="minorHAnsi" w:hAnsiTheme="minorHAnsi" w:cs="굴림체" w:hint="eastAsia"/>
          <w:b/>
          <w:kern w:val="0"/>
          <w:szCs w:val="20"/>
        </w:rPr>
        <w:t>소스파일은 절대로 리눅스 커널 소스 전체를 제출하지 않도록 한다.</w:t>
      </w:r>
    </w:p>
    <w:p w:rsidR="00BB5F6D" w:rsidRPr="006802FE" w:rsidRDefault="00BB5F6D" w:rsidP="006802FE">
      <w:pPr>
        <w:pStyle w:val="a7"/>
        <w:numPr>
          <w:ilvl w:val="2"/>
          <w:numId w:val="20"/>
        </w:numPr>
        <w:wordWrap/>
        <w:adjustRightInd w:val="0"/>
        <w:ind w:leftChars="0"/>
        <w:jc w:val="left"/>
        <w:rPr>
          <w:rFonts w:asciiTheme="minorHAnsi" w:eastAsiaTheme="minorHAnsi" w:hAnsiTheme="minorHAnsi" w:cs="굴림체"/>
          <w:b/>
          <w:kern w:val="0"/>
          <w:szCs w:val="20"/>
        </w:rPr>
      </w:pPr>
      <w:r w:rsidRPr="006802FE">
        <w:rPr>
          <w:rFonts w:asciiTheme="minorHAnsi" w:eastAsiaTheme="minorHAnsi" w:hAnsiTheme="minorHAnsi" w:cs="굴림체" w:hint="eastAsia"/>
          <w:b/>
          <w:kern w:val="0"/>
          <w:szCs w:val="20"/>
        </w:rPr>
        <w:t>소스파일의 경우 ReadMe.txt 파일을 추가해서 첨부한 파일이 위치한 경로를 명시한다.</w:t>
      </w:r>
    </w:p>
    <w:p w:rsidR="00AB1D47" w:rsidRDefault="00BB5F6D" w:rsidP="006802FE">
      <w:pPr>
        <w:pStyle w:val="a7"/>
        <w:numPr>
          <w:ilvl w:val="2"/>
          <w:numId w:val="20"/>
        </w:numPr>
        <w:wordWrap/>
        <w:adjustRightInd w:val="0"/>
        <w:ind w:leftChars="0"/>
        <w:jc w:val="left"/>
        <w:rPr>
          <w:rFonts w:asciiTheme="minorHAnsi" w:eastAsiaTheme="minorHAnsi" w:hAnsiTheme="minorHAnsi" w:cs="굴림체"/>
          <w:b/>
          <w:kern w:val="0"/>
          <w:szCs w:val="20"/>
        </w:rPr>
      </w:pPr>
      <w:r w:rsidRPr="006802FE">
        <w:rPr>
          <w:rFonts w:asciiTheme="minorHAnsi" w:eastAsiaTheme="minorHAnsi" w:hAnsiTheme="minorHAnsi" w:cs="굴림체" w:hint="eastAsia"/>
          <w:kern w:val="0"/>
          <w:szCs w:val="20"/>
        </w:rPr>
        <w:t>동일한 환경</w:t>
      </w:r>
      <w:ins w:id="140" w:author="Microsoft" w:date="2016-10-04T14:07:00Z">
        <w:r w:rsidR="005457B6">
          <w:rPr>
            <w:rFonts w:asciiTheme="minorHAnsi" w:eastAsiaTheme="minorHAnsi" w:hAnsiTheme="minorHAnsi" w:cs="굴림체" w:hint="eastAsia"/>
            <w:kern w:val="0"/>
            <w:szCs w:val="20"/>
          </w:rPr>
          <w:t>에서</w:t>
        </w:r>
      </w:ins>
      <w:del w:id="141" w:author="Microsoft" w:date="2016-10-04T14:07:00Z">
        <w:r w:rsidRPr="006802FE" w:rsidDel="005457B6">
          <w:rPr>
            <w:rFonts w:asciiTheme="minorHAnsi" w:eastAsiaTheme="minorHAnsi" w:hAnsiTheme="minorHAnsi" w:cs="굴림체" w:hint="eastAsia"/>
            <w:kern w:val="0"/>
            <w:szCs w:val="20"/>
          </w:rPr>
          <w:delText>의</w:delText>
        </w:r>
      </w:del>
      <w:r w:rsidRPr="006802FE">
        <w:rPr>
          <w:rFonts w:asciiTheme="minorHAnsi" w:eastAsiaTheme="minorHAnsi" w:hAnsiTheme="minorHAnsi" w:cs="굴림체" w:hint="eastAsia"/>
          <w:kern w:val="0"/>
          <w:szCs w:val="20"/>
        </w:rPr>
        <w:t xml:space="preserve"> </w:t>
      </w:r>
      <w:del w:id="142" w:author="Microsoft" w:date="2016-10-04T14:07:00Z">
        <w:r w:rsidRPr="006802FE" w:rsidDel="005457B6">
          <w:rPr>
            <w:rFonts w:asciiTheme="minorHAnsi" w:eastAsiaTheme="minorHAnsi" w:hAnsiTheme="minorHAnsi" w:cs="굴림체" w:hint="eastAsia"/>
            <w:kern w:val="0"/>
            <w:szCs w:val="20"/>
          </w:rPr>
          <w:delText xml:space="preserve">Linux환경에서 </w:delText>
        </w:r>
      </w:del>
      <w:r w:rsidRPr="006802FE">
        <w:rPr>
          <w:rFonts w:asciiTheme="minorHAnsi" w:eastAsiaTheme="minorHAnsi" w:hAnsiTheme="minorHAnsi" w:cs="굴림체" w:hint="eastAsia"/>
          <w:kern w:val="0"/>
          <w:szCs w:val="20"/>
        </w:rPr>
        <w:t>컴파일과 실행이 가능해야 한다.</w:t>
      </w:r>
    </w:p>
    <w:p w:rsidR="00BB5F6D" w:rsidRDefault="00BB5F6D" w:rsidP="006802FE">
      <w:pPr>
        <w:pStyle w:val="a7"/>
        <w:numPr>
          <w:ilvl w:val="0"/>
          <w:numId w:val="20"/>
        </w:numPr>
        <w:wordWrap/>
        <w:adjustRightInd w:val="0"/>
        <w:ind w:left="1200"/>
        <w:jc w:val="left"/>
        <w:rPr>
          <w:rFonts w:asciiTheme="minorHAnsi" w:eastAsiaTheme="minorHAnsi" w:hAnsiTheme="minorHAnsi" w:cs="굴림체"/>
          <w:b/>
          <w:kern w:val="0"/>
          <w:szCs w:val="20"/>
        </w:rPr>
      </w:pPr>
      <w:r>
        <w:rPr>
          <w:rFonts w:asciiTheme="minorHAnsi" w:eastAsiaTheme="minorHAnsi" w:hAnsiTheme="minorHAnsi" w:cs="굴림체" w:hint="eastAsia"/>
          <w:kern w:val="0"/>
          <w:szCs w:val="20"/>
        </w:rPr>
        <w:t xml:space="preserve">운영체제 연구실(우정정보통신관 </w:t>
      </w:r>
      <w:r>
        <w:rPr>
          <w:rFonts w:asciiTheme="minorHAnsi" w:eastAsiaTheme="minorHAnsi" w:hAnsiTheme="minorHAnsi" w:cs="굴림체"/>
          <w:kern w:val="0"/>
          <w:szCs w:val="20"/>
        </w:rPr>
        <w:t>308</w:t>
      </w:r>
      <w:r>
        <w:rPr>
          <w:rFonts w:asciiTheme="minorHAnsi" w:eastAsiaTheme="minorHAnsi" w:hAnsiTheme="minorHAnsi" w:cs="굴림체" w:hint="eastAsia"/>
          <w:kern w:val="0"/>
          <w:szCs w:val="20"/>
        </w:rPr>
        <w:t>호)</w:t>
      </w:r>
      <w:r>
        <w:rPr>
          <w:rFonts w:asciiTheme="minorHAnsi" w:eastAsiaTheme="minorHAnsi" w:hAnsiTheme="minorHAnsi" w:cs="굴림체"/>
          <w:kern w:val="0"/>
          <w:szCs w:val="20"/>
        </w:rPr>
        <w:t xml:space="preserve"> </w:t>
      </w:r>
      <w:r>
        <w:rPr>
          <w:rFonts w:asciiTheme="minorHAnsi" w:eastAsiaTheme="minorHAnsi" w:hAnsiTheme="minorHAnsi" w:cs="굴림체" w:hint="eastAsia"/>
          <w:kern w:val="0"/>
          <w:szCs w:val="20"/>
        </w:rPr>
        <w:t>앞에 놓인 박스에 보고서를 출력하여 제출한다.</w:t>
      </w:r>
    </w:p>
    <w:p w:rsidR="00BB5F6D" w:rsidRPr="006802FE" w:rsidRDefault="006C45F3" w:rsidP="006802FE">
      <w:pPr>
        <w:pStyle w:val="a7"/>
        <w:numPr>
          <w:ilvl w:val="0"/>
          <w:numId w:val="20"/>
        </w:numPr>
        <w:wordWrap/>
        <w:adjustRightInd w:val="0"/>
        <w:ind w:left="1200"/>
        <w:jc w:val="left"/>
        <w:rPr>
          <w:rFonts w:asciiTheme="minorHAnsi" w:eastAsiaTheme="minorHAnsi" w:hAnsiTheme="minorHAnsi" w:cs="굴림체"/>
          <w:b/>
          <w:kern w:val="0"/>
          <w:szCs w:val="20"/>
        </w:rPr>
      </w:pPr>
      <w:ins w:id="143" w:author="Microsoft" w:date="2016-10-06T00:12:00Z">
        <w:r>
          <w:rPr>
            <w:rFonts w:asciiTheme="minorHAnsi" w:eastAsiaTheme="minorHAnsi" w:hAnsiTheme="minorHAnsi" w:cs="굴림체" w:hint="eastAsia"/>
            <w:kern w:val="0"/>
            <w:szCs w:val="20"/>
          </w:rPr>
          <w:t xml:space="preserve">보고서에 </w:t>
        </w:r>
        <w:r w:rsidR="00A71ACB">
          <w:rPr>
            <w:rFonts w:asciiTheme="minorHAnsi" w:eastAsiaTheme="minorHAnsi" w:hAnsiTheme="minorHAnsi" w:cs="굴림체" w:hint="eastAsia"/>
            <w:kern w:val="0"/>
            <w:szCs w:val="20"/>
          </w:rPr>
          <w:t>표기</w:t>
        </w:r>
        <w:r w:rsidR="00D11460">
          <w:rPr>
            <w:rFonts w:asciiTheme="minorHAnsi" w:eastAsiaTheme="minorHAnsi" w:hAnsiTheme="minorHAnsi" w:cs="굴림체" w:hint="eastAsia"/>
            <w:kern w:val="0"/>
            <w:szCs w:val="20"/>
          </w:rPr>
          <w:t>할 항목</w:t>
        </w:r>
      </w:ins>
      <w:del w:id="144" w:author="Microsoft" w:date="2016-10-06T00:12:00Z">
        <w:r w:rsidR="00BB5F6D" w:rsidDel="006C45F3">
          <w:rPr>
            <w:rFonts w:asciiTheme="minorHAnsi" w:eastAsiaTheme="minorHAnsi" w:hAnsiTheme="minorHAnsi" w:cs="굴림체" w:hint="eastAsia"/>
            <w:kern w:val="0"/>
            <w:szCs w:val="20"/>
          </w:rPr>
          <w:delText>보고서에는 다음을 명기하도록 한다.</w:delText>
        </w:r>
      </w:del>
    </w:p>
    <w:p w:rsidR="00BB5F6D" w:rsidRPr="00947BD1" w:rsidRDefault="00BB5F6D" w:rsidP="006802FE">
      <w:pPr>
        <w:pStyle w:val="a7"/>
        <w:numPr>
          <w:ilvl w:val="2"/>
          <w:numId w:val="20"/>
        </w:numPr>
        <w:wordWrap/>
        <w:adjustRightInd w:val="0"/>
        <w:ind w:leftChars="0"/>
        <w:jc w:val="left"/>
        <w:rPr>
          <w:ins w:id="145" w:author="Microsoft" w:date="2016-08-28T03:10:00Z"/>
          <w:rFonts w:asciiTheme="minorHAnsi" w:eastAsiaTheme="minorHAnsi" w:hAnsiTheme="minorHAnsi" w:cs="굴림체"/>
          <w:b/>
          <w:kern w:val="0"/>
          <w:szCs w:val="20"/>
          <w:rPrChange w:id="146" w:author="Microsoft" w:date="2016-08-28T03:10:00Z">
            <w:rPr>
              <w:ins w:id="147" w:author="Microsoft" w:date="2016-08-28T03:10:00Z"/>
              <w:rFonts w:asciiTheme="minorHAnsi" w:eastAsiaTheme="minorHAnsi" w:hAnsiTheme="minorHAnsi" w:cs="굴림체"/>
              <w:kern w:val="0"/>
              <w:szCs w:val="20"/>
            </w:rPr>
          </w:rPrChange>
        </w:rPr>
      </w:pPr>
      <w:r>
        <w:rPr>
          <w:rFonts w:asciiTheme="minorHAnsi" w:eastAsiaTheme="minorHAnsi" w:hAnsiTheme="minorHAnsi" w:cs="굴림체" w:hint="eastAsia"/>
          <w:kern w:val="0"/>
          <w:szCs w:val="20"/>
        </w:rPr>
        <w:t>학과,</w:t>
      </w:r>
      <w:r>
        <w:rPr>
          <w:rFonts w:asciiTheme="minorHAnsi" w:eastAsiaTheme="minorHAnsi" w:hAnsiTheme="minorHAnsi" w:cs="굴림체"/>
          <w:kern w:val="0"/>
          <w:szCs w:val="20"/>
        </w:rPr>
        <w:t xml:space="preserve"> </w:t>
      </w:r>
      <w:r>
        <w:rPr>
          <w:rFonts w:asciiTheme="minorHAnsi" w:eastAsiaTheme="minorHAnsi" w:hAnsiTheme="minorHAnsi" w:cs="굴림체" w:hint="eastAsia"/>
          <w:kern w:val="0"/>
          <w:szCs w:val="20"/>
        </w:rPr>
        <w:t>학번,</w:t>
      </w:r>
      <w:r>
        <w:rPr>
          <w:rFonts w:asciiTheme="minorHAnsi" w:eastAsiaTheme="minorHAnsi" w:hAnsiTheme="minorHAnsi" w:cs="굴림체"/>
          <w:kern w:val="0"/>
          <w:szCs w:val="20"/>
        </w:rPr>
        <w:t xml:space="preserve"> </w:t>
      </w:r>
      <w:r>
        <w:rPr>
          <w:rFonts w:asciiTheme="minorHAnsi" w:eastAsiaTheme="minorHAnsi" w:hAnsiTheme="minorHAnsi" w:cs="굴림체" w:hint="eastAsia"/>
          <w:kern w:val="0"/>
          <w:szCs w:val="20"/>
        </w:rPr>
        <w:t>이름, 제출일자</w:t>
      </w:r>
    </w:p>
    <w:p w:rsidR="00947BD1" w:rsidRPr="00A853A1" w:rsidRDefault="00947BD1" w:rsidP="006802FE">
      <w:pPr>
        <w:pStyle w:val="a7"/>
        <w:numPr>
          <w:ilvl w:val="2"/>
          <w:numId w:val="20"/>
        </w:numPr>
        <w:wordWrap/>
        <w:adjustRightInd w:val="0"/>
        <w:ind w:leftChars="0"/>
        <w:jc w:val="left"/>
        <w:rPr>
          <w:ins w:id="148" w:author="Microsoft" w:date="2016-08-28T02:56:00Z"/>
          <w:rFonts w:asciiTheme="minorHAnsi" w:eastAsiaTheme="minorHAnsi" w:hAnsiTheme="minorHAnsi" w:cs="굴림체"/>
          <w:b/>
          <w:kern w:val="0"/>
          <w:szCs w:val="20"/>
          <w:rPrChange w:id="149" w:author="Microsoft" w:date="2016-08-28T02:56:00Z">
            <w:rPr>
              <w:ins w:id="150" w:author="Microsoft" w:date="2016-08-28T02:56:00Z"/>
              <w:rFonts w:asciiTheme="minorHAnsi" w:eastAsiaTheme="minorHAnsi" w:hAnsiTheme="minorHAnsi" w:cs="굴림체"/>
              <w:kern w:val="0"/>
              <w:szCs w:val="20"/>
            </w:rPr>
          </w:rPrChange>
        </w:rPr>
      </w:pPr>
      <w:ins w:id="151" w:author="Microsoft" w:date="2016-08-28T03:10:00Z">
        <w:r>
          <w:rPr>
            <w:rFonts w:asciiTheme="minorHAnsi" w:eastAsiaTheme="minorHAnsi" w:hAnsiTheme="minorHAnsi" w:cs="굴림체" w:hint="eastAsia"/>
            <w:kern w:val="0"/>
            <w:szCs w:val="20"/>
          </w:rPr>
          <w:t>각자 맡은 부분</w:t>
        </w:r>
      </w:ins>
      <w:ins w:id="152" w:author="Microsoft" w:date="2016-08-28T03:11:00Z">
        <w:r>
          <w:rPr>
            <w:rFonts w:asciiTheme="minorHAnsi" w:eastAsiaTheme="minorHAnsi" w:hAnsiTheme="minorHAnsi" w:cs="굴림체" w:hint="eastAsia"/>
            <w:kern w:val="0"/>
            <w:szCs w:val="20"/>
          </w:rPr>
          <w:t>, 주요 기여점</w:t>
        </w:r>
      </w:ins>
    </w:p>
    <w:p w:rsidR="00A853A1" w:rsidRPr="006802FE" w:rsidRDefault="00A853A1" w:rsidP="006802FE">
      <w:pPr>
        <w:pStyle w:val="a7"/>
        <w:numPr>
          <w:ilvl w:val="2"/>
          <w:numId w:val="20"/>
        </w:numPr>
        <w:wordWrap/>
        <w:adjustRightInd w:val="0"/>
        <w:ind w:leftChars="0"/>
        <w:jc w:val="left"/>
        <w:rPr>
          <w:rFonts w:asciiTheme="minorHAnsi" w:eastAsiaTheme="minorHAnsi" w:hAnsiTheme="minorHAnsi" w:cs="굴림체"/>
          <w:b/>
          <w:kern w:val="0"/>
          <w:szCs w:val="20"/>
        </w:rPr>
      </w:pPr>
      <w:ins w:id="153" w:author="Microsoft" w:date="2016-08-28T02:56:00Z">
        <w:r>
          <w:rPr>
            <w:rFonts w:asciiTheme="minorHAnsi" w:eastAsiaTheme="minorHAnsi" w:hAnsiTheme="minorHAnsi" w:cs="굴림체" w:hint="eastAsia"/>
            <w:kern w:val="0"/>
            <w:szCs w:val="20"/>
          </w:rPr>
          <w:t xml:space="preserve">개발 </w:t>
        </w:r>
      </w:ins>
      <w:ins w:id="154" w:author="Microsoft" w:date="2016-08-28T02:57:00Z">
        <w:r>
          <w:rPr>
            <w:rFonts w:asciiTheme="minorHAnsi" w:eastAsiaTheme="minorHAnsi" w:hAnsiTheme="minorHAnsi" w:cs="굴림체" w:hint="eastAsia"/>
            <w:kern w:val="0"/>
            <w:szCs w:val="20"/>
          </w:rPr>
          <w:t xml:space="preserve">환경 </w:t>
        </w:r>
        <w:r>
          <w:rPr>
            <w:rFonts w:asciiTheme="minorHAnsi" w:eastAsiaTheme="minorHAnsi" w:hAnsiTheme="minorHAnsi" w:cs="굴림체"/>
            <w:kern w:val="0"/>
            <w:szCs w:val="20"/>
          </w:rPr>
          <w:t>(</w:t>
        </w:r>
        <w:r>
          <w:rPr>
            <w:rFonts w:asciiTheme="minorHAnsi" w:eastAsiaTheme="minorHAnsi" w:hAnsiTheme="minorHAnsi" w:cs="굴림체" w:hint="eastAsia"/>
            <w:kern w:val="0"/>
            <w:szCs w:val="20"/>
          </w:rPr>
          <w:t>사용 언어,</w:t>
        </w:r>
        <w:r>
          <w:rPr>
            <w:rFonts w:asciiTheme="minorHAnsi" w:eastAsiaTheme="minorHAnsi" w:hAnsiTheme="minorHAnsi" w:cs="굴림체"/>
            <w:kern w:val="0"/>
            <w:szCs w:val="20"/>
          </w:rPr>
          <w:t xml:space="preserve"> </w:t>
        </w:r>
        <w:r>
          <w:rPr>
            <w:rFonts w:asciiTheme="minorHAnsi" w:eastAsiaTheme="minorHAnsi" w:hAnsiTheme="minorHAnsi" w:cs="굴림체" w:hint="eastAsia"/>
            <w:kern w:val="0"/>
            <w:szCs w:val="20"/>
          </w:rPr>
          <w:t>커널 버전,</w:t>
        </w:r>
        <w:r>
          <w:rPr>
            <w:rFonts w:asciiTheme="minorHAnsi" w:eastAsiaTheme="minorHAnsi" w:hAnsiTheme="minorHAnsi" w:cs="굴림체"/>
            <w:kern w:val="0"/>
            <w:szCs w:val="20"/>
          </w:rPr>
          <w:t xml:space="preserve"> </w:t>
        </w:r>
      </w:ins>
      <w:ins w:id="155" w:author="Microsoft" w:date="2016-08-28T02:58:00Z">
        <w:r>
          <w:rPr>
            <w:rFonts w:asciiTheme="minorHAnsi" w:eastAsiaTheme="minorHAnsi" w:hAnsiTheme="minorHAnsi" w:cs="굴림체" w:hint="eastAsia"/>
            <w:kern w:val="0"/>
            <w:szCs w:val="20"/>
          </w:rPr>
          <w:t>툴</w:t>
        </w:r>
      </w:ins>
      <w:ins w:id="156" w:author="Microsoft" w:date="2016-08-28T02:57:00Z">
        <w:r>
          <w:rPr>
            <w:rFonts w:asciiTheme="minorHAnsi" w:eastAsiaTheme="minorHAnsi" w:hAnsiTheme="minorHAnsi" w:cs="굴림체" w:hint="eastAsia"/>
            <w:kern w:val="0"/>
            <w:szCs w:val="20"/>
          </w:rPr>
          <w:t xml:space="preserve"> </w:t>
        </w:r>
      </w:ins>
      <w:ins w:id="157" w:author="Microsoft" w:date="2016-08-28T02:58:00Z">
        <w:r>
          <w:rPr>
            <w:rFonts w:asciiTheme="minorHAnsi" w:eastAsiaTheme="minorHAnsi" w:hAnsiTheme="minorHAnsi" w:cs="굴림체" w:hint="eastAsia"/>
            <w:kern w:val="0"/>
            <w:szCs w:val="20"/>
          </w:rPr>
          <w:t xml:space="preserve">이름과 </w:t>
        </w:r>
      </w:ins>
      <w:ins w:id="158" w:author="Microsoft" w:date="2016-08-28T02:57:00Z">
        <w:r>
          <w:rPr>
            <w:rFonts w:asciiTheme="minorHAnsi" w:eastAsiaTheme="minorHAnsi" w:hAnsiTheme="minorHAnsi" w:cs="굴림체" w:hint="eastAsia"/>
            <w:kern w:val="0"/>
            <w:szCs w:val="20"/>
          </w:rPr>
          <w:t>버전</w:t>
        </w:r>
      </w:ins>
      <w:ins w:id="159" w:author="Microsoft" w:date="2016-10-04T14:06:00Z">
        <w:r w:rsidR="00B770E0">
          <w:rPr>
            <w:rFonts w:asciiTheme="minorHAnsi" w:eastAsiaTheme="minorHAnsi" w:hAnsiTheme="minorHAnsi" w:cs="굴림체" w:hint="eastAsia"/>
            <w:kern w:val="0"/>
            <w:szCs w:val="20"/>
          </w:rPr>
          <w:t>, 하드웨어 스펙</w:t>
        </w:r>
      </w:ins>
      <w:ins w:id="160" w:author="Microsoft" w:date="2016-08-28T02:57:00Z">
        <w:r>
          <w:rPr>
            <w:rFonts w:asciiTheme="minorHAnsi" w:eastAsiaTheme="minorHAnsi" w:hAnsiTheme="minorHAnsi" w:cs="굴림체" w:hint="eastAsia"/>
            <w:kern w:val="0"/>
            <w:szCs w:val="20"/>
          </w:rPr>
          <w:t xml:space="preserve"> </w:t>
        </w:r>
      </w:ins>
      <w:ins w:id="161" w:author="Microsoft" w:date="2016-08-28T02:59:00Z">
        <w:r>
          <w:rPr>
            <w:rFonts w:asciiTheme="minorHAnsi" w:eastAsiaTheme="minorHAnsi" w:hAnsiTheme="minorHAnsi" w:cs="굴림체" w:hint="eastAsia"/>
            <w:kern w:val="0"/>
            <w:szCs w:val="20"/>
          </w:rPr>
          <w:t>등</w:t>
        </w:r>
      </w:ins>
      <w:ins w:id="162" w:author="Microsoft" w:date="2016-08-28T02:57:00Z">
        <w:r>
          <w:rPr>
            <w:rFonts w:asciiTheme="minorHAnsi" w:eastAsiaTheme="minorHAnsi" w:hAnsiTheme="minorHAnsi" w:cs="굴림체"/>
            <w:kern w:val="0"/>
            <w:szCs w:val="20"/>
          </w:rPr>
          <w:t>)</w:t>
        </w:r>
      </w:ins>
    </w:p>
    <w:p w:rsidR="00BB5F6D" w:rsidRPr="006802FE" w:rsidRDefault="00BB5F6D" w:rsidP="006802FE">
      <w:pPr>
        <w:pStyle w:val="a7"/>
        <w:numPr>
          <w:ilvl w:val="2"/>
          <w:numId w:val="20"/>
        </w:numPr>
        <w:wordWrap/>
        <w:adjustRightInd w:val="0"/>
        <w:ind w:leftChars="0"/>
        <w:jc w:val="left"/>
        <w:rPr>
          <w:rFonts w:asciiTheme="minorHAnsi" w:eastAsiaTheme="minorHAnsi" w:hAnsiTheme="minorHAnsi" w:cs="굴림체"/>
          <w:b/>
          <w:kern w:val="0"/>
          <w:szCs w:val="20"/>
        </w:rPr>
      </w:pPr>
      <w:r>
        <w:rPr>
          <w:rFonts w:asciiTheme="minorHAnsi" w:eastAsiaTheme="minorHAnsi" w:hAnsiTheme="minorHAnsi" w:cs="굴림체" w:hint="eastAsia"/>
          <w:kern w:val="0"/>
          <w:szCs w:val="20"/>
        </w:rPr>
        <w:t>배경 지식</w:t>
      </w:r>
    </w:p>
    <w:p w:rsidR="00BB5F6D" w:rsidRPr="006802FE" w:rsidRDefault="00BB5F6D" w:rsidP="006802FE">
      <w:pPr>
        <w:pStyle w:val="a7"/>
        <w:numPr>
          <w:ilvl w:val="2"/>
          <w:numId w:val="20"/>
        </w:numPr>
        <w:wordWrap/>
        <w:adjustRightInd w:val="0"/>
        <w:ind w:leftChars="0"/>
        <w:jc w:val="left"/>
        <w:rPr>
          <w:rFonts w:asciiTheme="minorHAnsi" w:eastAsiaTheme="minorHAnsi" w:hAnsiTheme="minorHAnsi" w:cs="굴림체"/>
          <w:b/>
          <w:kern w:val="0"/>
          <w:szCs w:val="20"/>
        </w:rPr>
      </w:pPr>
      <w:r>
        <w:rPr>
          <w:rFonts w:asciiTheme="minorHAnsi" w:eastAsiaTheme="minorHAnsi" w:hAnsiTheme="minorHAnsi" w:cs="굴림체" w:hint="eastAsia"/>
          <w:kern w:val="0"/>
          <w:szCs w:val="20"/>
        </w:rPr>
        <w:t>작성한 부분에 대한 설명</w:t>
      </w:r>
    </w:p>
    <w:p w:rsidR="00BB5F6D" w:rsidRPr="006802FE" w:rsidRDefault="00BB5F6D" w:rsidP="006802FE">
      <w:pPr>
        <w:pStyle w:val="a7"/>
        <w:numPr>
          <w:ilvl w:val="2"/>
          <w:numId w:val="20"/>
        </w:numPr>
        <w:wordWrap/>
        <w:adjustRightInd w:val="0"/>
        <w:ind w:leftChars="0"/>
        <w:jc w:val="left"/>
        <w:rPr>
          <w:rFonts w:asciiTheme="minorHAnsi" w:eastAsiaTheme="minorHAnsi" w:hAnsiTheme="minorHAnsi" w:cs="굴림체"/>
          <w:b/>
          <w:kern w:val="0"/>
          <w:szCs w:val="20"/>
        </w:rPr>
      </w:pPr>
      <w:r>
        <w:rPr>
          <w:rFonts w:asciiTheme="minorHAnsi" w:eastAsiaTheme="minorHAnsi" w:hAnsiTheme="minorHAnsi" w:cs="굴림체" w:hint="eastAsia"/>
          <w:kern w:val="0"/>
          <w:szCs w:val="20"/>
        </w:rPr>
        <w:t>실행 방법에 대한 간략한 설명</w:t>
      </w:r>
      <w:ins w:id="163" w:author="Microsoft" w:date="2016-08-28T03:11:00Z">
        <w:r w:rsidR="00947BD1">
          <w:rPr>
            <w:rFonts w:asciiTheme="minorHAnsi" w:eastAsiaTheme="minorHAnsi" w:hAnsiTheme="minorHAnsi" w:cs="굴림체" w:hint="eastAsia"/>
            <w:kern w:val="0"/>
            <w:szCs w:val="20"/>
          </w:rPr>
          <w:t xml:space="preserve">, </w:t>
        </w:r>
      </w:ins>
      <w:ins w:id="164" w:author="Microsoft" w:date="2016-10-04T14:07:00Z">
        <w:r w:rsidR="00975728">
          <w:rPr>
            <w:rFonts w:asciiTheme="minorHAnsi" w:eastAsiaTheme="minorHAnsi" w:hAnsiTheme="minorHAnsi" w:cs="굴림체" w:hint="eastAsia"/>
            <w:kern w:val="0"/>
            <w:szCs w:val="20"/>
          </w:rPr>
          <w:t xml:space="preserve">실행 결과 </w:t>
        </w:r>
      </w:ins>
      <w:ins w:id="165" w:author="Microsoft" w:date="2016-08-28T03:11:00Z">
        <w:r w:rsidR="00947BD1">
          <w:rPr>
            <w:rFonts w:asciiTheme="minorHAnsi" w:eastAsiaTheme="minorHAnsi" w:hAnsiTheme="minorHAnsi" w:cs="굴림체" w:hint="eastAsia"/>
            <w:kern w:val="0"/>
            <w:szCs w:val="20"/>
          </w:rPr>
          <w:t>캡쳐 화면</w:t>
        </w:r>
      </w:ins>
    </w:p>
    <w:p w:rsidR="00BB5F6D" w:rsidRPr="006802FE" w:rsidRDefault="00BB5F6D" w:rsidP="006802FE">
      <w:pPr>
        <w:pStyle w:val="a7"/>
        <w:numPr>
          <w:ilvl w:val="2"/>
          <w:numId w:val="20"/>
        </w:numPr>
        <w:wordWrap/>
        <w:adjustRightInd w:val="0"/>
        <w:ind w:leftChars="0"/>
        <w:jc w:val="left"/>
        <w:rPr>
          <w:rFonts w:asciiTheme="minorHAnsi" w:eastAsiaTheme="minorHAnsi" w:hAnsiTheme="minorHAnsi" w:cs="굴림체"/>
          <w:b/>
          <w:kern w:val="0"/>
          <w:szCs w:val="20"/>
        </w:rPr>
      </w:pPr>
      <w:r>
        <w:rPr>
          <w:rFonts w:asciiTheme="minorHAnsi" w:eastAsiaTheme="minorHAnsi" w:hAnsiTheme="minorHAnsi" w:cs="굴림체" w:hint="eastAsia"/>
          <w:kern w:val="0"/>
          <w:szCs w:val="20"/>
        </w:rPr>
        <w:t>결과</w:t>
      </w:r>
      <w:ins w:id="166" w:author="Microsoft" w:date="2016-08-28T03:11:00Z">
        <w:r w:rsidR="00947BD1">
          <w:rPr>
            <w:rFonts w:asciiTheme="minorHAnsi" w:eastAsiaTheme="minorHAnsi" w:hAnsiTheme="minorHAnsi" w:cs="굴림체" w:hint="eastAsia"/>
            <w:kern w:val="0"/>
            <w:szCs w:val="20"/>
          </w:rPr>
          <w:t xml:space="preserve"> 그래프</w:t>
        </w:r>
      </w:ins>
      <w:r>
        <w:rPr>
          <w:rFonts w:asciiTheme="minorHAnsi" w:eastAsiaTheme="minorHAnsi" w:hAnsiTheme="minorHAnsi" w:cs="굴림체" w:hint="eastAsia"/>
          <w:kern w:val="0"/>
          <w:szCs w:val="20"/>
        </w:rPr>
        <w:t xml:space="preserve"> 및 그에 대한 설명</w:t>
      </w:r>
    </w:p>
    <w:p w:rsidR="00BB5F6D" w:rsidRPr="00C03111" w:rsidRDefault="00BB5F6D" w:rsidP="006802FE">
      <w:pPr>
        <w:pStyle w:val="a7"/>
        <w:numPr>
          <w:ilvl w:val="2"/>
          <w:numId w:val="20"/>
        </w:numPr>
        <w:wordWrap/>
        <w:adjustRightInd w:val="0"/>
        <w:ind w:leftChars="0"/>
        <w:jc w:val="left"/>
        <w:rPr>
          <w:ins w:id="167" w:author="Microsoft" w:date="2016-10-06T00:14:00Z"/>
          <w:rFonts w:asciiTheme="minorHAnsi" w:eastAsiaTheme="minorHAnsi" w:hAnsiTheme="minorHAnsi" w:cs="굴림체"/>
          <w:b/>
          <w:kern w:val="0"/>
          <w:szCs w:val="20"/>
          <w:rPrChange w:id="168" w:author="Microsoft" w:date="2016-10-06T00:14:00Z">
            <w:rPr>
              <w:ins w:id="169" w:author="Microsoft" w:date="2016-10-06T00:14:00Z"/>
              <w:rFonts w:asciiTheme="minorHAnsi" w:eastAsiaTheme="minorHAnsi" w:hAnsiTheme="minorHAnsi" w:cs="굴림체"/>
              <w:kern w:val="0"/>
              <w:szCs w:val="20"/>
            </w:rPr>
          </w:rPrChange>
        </w:rPr>
      </w:pPr>
      <w:r>
        <w:rPr>
          <w:rFonts w:asciiTheme="minorHAnsi" w:eastAsiaTheme="minorHAnsi" w:hAnsiTheme="minorHAnsi" w:cs="굴림체" w:hint="eastAsia"/>
          <w:kern w:val="0"/>
          <w:szCs w:val="20"/>
        </w:rPr>
        <w:t>과제 수행 시 어려웠던 부분과 해결 방법</w:t>
      </w:r>
    </w:p>
    <w:p w:rsidR="00C03111" w:rsidDel="00744811" w:rsidRDefault="00C03111" w:rsidP="00BB5F6D">
      <w:pPr>
        <w:rPr>
          <w:del w:id="170" w:author="Microsoft" w:date="2016-10-06T00:15:00Z"/>
          <w:rFonts w:asciiTheme="minorHAnsi" w:eastAsiaTheme="minorHAnsi" w:hAnsiTheme="minorHAnsi" w:cs="굴림체"/>
          <w:b/>
          <w:kern w:val="0"/>
          <w:szCs w:val="20"/>
        </w:rPr>
      </w:pPr>
    </w:p>
    <w:p w:rsidR="00744811" w:rsidRPr="00C03111" w:rsidRDefault="00744811" w:rsidP="00744811">
      <w:pPr>
        <w:pStyle w:val="a7"/>
        <w:wordWrap/>
        <w:adjustRightInd w:val="0"/>
        <w:ind w:leftChars="0" w:left="1200"/>
        <w:jc w:val="left"/>
        <w:rPr>
          <w:ins w:id="171" w:author="Microsoft" w:date="2016-10-06T00:15:00Z"/>
          <w:rFonts w:asciiTheme="minorHAnsi" w:eastAsiaTheme="minorHAnsi" w:hAnsiTheme="minorHAnsi" w:cs="굴림체" w:hint="eastAsia"/>
          <w:b/>
          <w:kern w:val="0"/>
          <w:szCs w:val="20"/>
          <w:rPrChange w:id="172" w:author="Microsoft" w:date="2016-10-06T00:14:00Z">
            <w:rPr>
              <w:ins w:id="173" w:author="Microsoft" w:date="2016-10-06T00:15:00Z"/>
            </w:rPr>
          </w:rPrChange>
        </w:rPr>
        <w:pPrChange w:id="174" w:author="Microsoft" w:date="2016-10-06T00:15:00Z">
          <w:pPr>
            <w:pStyle w:val="a7"/>
            <w:numPr>
              <w:ilvl w:val="2"/>
              <w:numId w:val="20"/>
            </w:numPr>
            <w:wordWrap/>
            <w:adjustRightInd w:val="0"/>
            <w:ind w:leftChars="0" w:left="1600" w:hanging="400"/>
            <w:jc w:val="left"/>
          </w:pPr>
        </w:pPrChange>
      </w:pPr>
      <w:bookmarkStart w:id="175" w:name="_GoBack"/>
      <w:bookmarkEnd w:id="175"/>
    </w:p>
    <w:p w:rsidR="00BB5F6D" w:rsidDel="00744811" w:rsidRDefault="00BB5F6D" w:rsidP="006802FE">
      <w:pPr>
        <w:wordWrap/>
        <w:adjustRightInd w:val="0"/>
        <w:jc w:val="left"/>
        <w:rPr>
          <w:del w:id="176" w:author="Microsoft" w:date="2016-10-06T00:15:00Z"/>
          <w:rFonts w:asciiTheme="minorHAnsi" w:eastAsiaTheme="minorHAnsi" w:hAnsiTheme="minorHAnsi" w:cs="굴림체"/>
          <w:b/>
          <w:kern w:val="0"/>
          <w:szCs w:val="20"/>
        </w:rPr>
      </w:pPr>
    </w:p>
    <w:p w:rsidR="00BB5F6D" w:rsidRPr="00A8440D" w:rsidRDefault="00BB5F6D" w:rsidP="00BB5F6D">
      <w:pPr>
        <w:rPr>
          <w:rFonts w:asciiTheme="minorHAnsi" w:eastAsiaTheme="minorHAnsi" w:hAnsiTheme="minorHAnsi" w:cs="굴림체"/>
          <w:kern w:val="0"/>
          <w:szCs w:val="20"/>
        </w:rPr>
      </w:pPr>
      <w:r>
        <w:rPr>
          <w:rFonts w:asciiTheme="minorHAnsi" w:eastAsiaTheme="minorHAnsi" w:hAnsiTheme="minorHAnsi" w:hint="eastAsia"/>
          <w:b/>
          <w:bCs/>
        </w:rPr>
        <w:t xml:space="preserve">평가기준 </w:t>
      </w:r>
      <w:r>
        <w:rPr>
          <w:rFonts w:asciiTheme="minorHAnsi" w:eastAsiaTheme="minorHAnsi" w:hAnsiTheme="minorHAnsi"/>
          <w:b/>
          <w:bCs/>
        </w:rPr>
        <w:t>(</w:t>
      </w:r>
      <w:r>
        <w:rPr>
          <w:rFonts w:asciiTheme="minorHAnsi" w:eastAsiaTheme="minorHAnsi" w:hAnsiTheme="minorHAnsi" w:hint="eastAsia"/>
          <w:b/>
          <w:bCs/>
        </w:rPr>
        <w:t xml:space="preserve">총 </w:t>
      </w:r>
      <w:r w:rsidR="00F44E72">
        <w:rPr>
          <w:rFonts w:asciiTheme="minorHAnsi" w:eastAsiaTheme="minorHAnsi" w:hAnsiTheme="minorHAnsi"/>
          <w:b/>
          <w:bCs/>
        </w:rPr>
        <w:t>100</w:t>
      </w:r>
      <w:r>
        <w:rPr>
          <w:rFonts w:asciiTheme="minorHAnsi" w:eastAsiaTheme="minorHAnsi" w:hAnsiTheme="minorHAnsi" w:hint="eastAsia"/>
          <w:b/>
          <w:bCs/>
        </w:rPr>
        <w:t>점)</w:t>
      </w:r>
    </w:p>
    <w:p w:rsidR="00BB5F6D" w:rsidRPr="006802FE" w:rsidRDefault="00BB5F6D" w:rsidP="006802FE">
      <w:pPr>
        <w:wordWrap/>
        <w:adjustRightInd w:val="0"/>
        <w:jc w:val="left"/>
        <w:rPr>
          <w:rFonts w:asciiTheme="minorHAnsi" w:eastAsiaTheme="minorHAnsi" w:hAnsiTheme="minorHAnsi" w:cs="굴림체"/>
          <w:kern w:val="0"/>
          <w:szCs w:val="20"/>
        </w:rPr>
      </w:pPr>
      <w:r>
        <w:rPr>
          <w:rFonts w:asciiTheme="minorHAnsi" w:eastAsiaTheme="minorHAnsi" w:hAnsiTheme="minorHAnsi" w:cs="굴림체"/>
          <w:b/>
          <w:kern w:val="0"/>
          <w:szCs w:val="20"/>
        </w:rPr>
        <w:tab/>
      </w:r>
      <w:r w:rsidRPr="006802FE">
        <w:rPr>
          <w:rFonts w:asciiTheme="minorHAnsi" w:eastAsiaTheme="minorHAnsi" w:hAnsiTheme="minorHAnsi" w:cs="굴림체" w:hint="eastAsia"/>
          <w:kern w:val="0"/>
          <w:szCs w:val="20"/>
        </w:rPr>
        <w:t xml:space="preserve">소스코드 </w:t>
      </w:r>
      <w:r w:rsidRPr="006802FE">
        <w:rPr>
          <w:rFonts w:asciiTheme="minorHAnsi" w:eastAsiaTheme="minorHAnsi" w:hAnsiTheme="minorHAnsi" w:cs="굴림체"/>
          <w:kern w:val="0"/>
          <w:szCs w:val="20"/>
        </w:rPr>
        <w:t>(</w:t>
      </w:r>
      <w:r w:rsidR="00F44E72">
        <w:rPr>
          <w:rFonts w:asciiTheme="minorHAnsi" w:eastAsiaTheme="minorHAnsi" w:hAnsiTheme="minorHAnsi" w:cs="굴림체"/>
          <w:kern w:val="0"/>
          <w:szCs w:val="20"/>
        </w:rPr>
        <w:t>4</w:t>
      </w:r>
      <w:r w:rsidRPr="006802FE">
        <w:rPr>
          <w:rFonts w:asciiTheme="minorHAnsi" w:eastAsiaTheme="minorHAnsi" w:hAnsiTheme="minorHAnsi" w:cs="굴림체"/>
          <w:kern w:val="0"/>
          <w:szCs w:val="20"/>
        </w:rPr>
        <w:t>0</w:t>
      </w:r>
      <w:r w:rsidRPr="006802FE">
        <w:rPr>
          <w:rFonts w:asciiTheme="minorHAnsi" w:eastAsiaTheme="minorHAnsi" w:hAnsiTheme="minorHAnsi" w:cs="굴림체" w:hint="eastAsia"/>
          <w:kern w:val="0"/>
          <w:szCs w:val="20"/>
        </w:rPr>
        <w:t>점)</w:t>
      </w:r>
    </w:p>
    <w:p w:rsidR="00BB5F6D" w:rsidRPr="006802FE" w:rsidRDefault="00BB5F6D" w:rsidP="006802FE">
      <w:pPr>
        <w:pStyle w:val="a7"/>
        <w:numPr>
          <w:ilvl w:val="0"/>
          <w:numId w:val="22"/>
        </w:numPr>
        <w:wordWrap/>
        <w:adjustRightInd w:val="0"/>
        <w:ind w:leftChars="0"/>
        <w:jc w:val="left"/>
        <w:rPr>
          <w:rFonts w:asciiTheme="minorHAnsi" w:eastAsiaTheme="minorHAnsi" w:hAnsiTheme="minorHAnsi" w:cs="굴림체"/>
          <w:kern w:val="0"/>
          <w:szCs w:val="20"/>
        </w:rPr>
      </w:pPr>
      <w:r w:rsidRPr="006802FE">
        <w:rPr>
          <w:rFonts w:asciiTheme="minorHAnsi" w:eastAsiaTheme="minorHAnsi" w:hAnsiTheme="minorHAnsi" w:cs="굴림체" w:hint="eastAsia"/>
          <w:kern w:val="0"/>
          <w:szCs w:val="20"/>
        </w:rPr>
        <w:t xml:space="preserve">커널 코드 </w:t>
      </w:r>
      <w:r w:rsidR="007856AE" w:rsidRPr="006802FE">
        <w:rPr>
          <w:rFonts w:asciiTheme="minorHAnsi" w:eastAsiaTheme="minorHAnsi" w:hAnsiTheme="minorHAnsi" w:cs="굴림체"/>
          <w:kern w:val="0"/>
          <w:szCs w:val="20"/>
        </w:rPr>
        <w:t>(</w:t>
      </w:r>
      <w:r w:rsidR="00F44E72">
        <w:rPr>
          <w:rFonts w:asciiTheme="minorHAnsi" w:eastAsiaTheme="minorHAnsi" w:hAnsiTheme="minorHAnsi" w:cs="굴림체"/>
          <w:kern w:val="0"/>
          <w:szCs w:val="20"/>
        </w:rPr>
        <w:t>20</w:t>
      </w:r>
      <w:r w:rsidRPr="006802FE">
        <w:rPr>
          <w:rFonts w:asciiTheme="minorHAnsi" w:eastAsiaTheme="minorHAnsi" w:hAnsiTheme="minorHAnsi" w:cs="굴림체" w:hint="eastAsia"/>
          <w:kern w:val="0"/>
          <w:szCs w:val="20"/>
        </w:rPr>
        <w:t>점)</w:t>
      </w:r>
    </w:p>
    <w:p w:rsidR="00BB5F6D" w:rsidRPr="006802FE" w:rsidRDefault="00BB5F6D" w:rsidP="006802FE">
      <w:pPr>
        <w:pStyle w:val="a7"/>
        <w:numPr>
          <w:ilvl w:val="0"/>
          <w:numId w:val="22"/>
        </w:numPr>
        <w:wordWrap/>
        <w:adjustRightInd w:val="0"/>
        <w:ind w:leftChars="0"/>
        <w:jc w:val="left"/>
        <w:rPr>
          <w:rFonts w:asciiTheme="minorHAnsi" w:eastAsiaTheme="minorHAnsi" w:hAnsiTheme="minorHAnsi" w:cs="굴림체"/>
          <w:kern w:val="0"/>
          <w:szCs w:val="20"/>
        </w:rPr>
      </w:pPr>
      <w:r w:rsidRPr="006802FE">
        <w:rPr>
          <w:rFonts w:asciiTheme="minorHAnsi" w:eastAsiaTheme="minorHAnsi" w:hAnsiTheme="minorHAnsi" w:cs="굴림체"/>
          <w:kern w:val="0"/>
          <w:szCs w:val="20"/>
        </w:rPr>
        <w:t>LKM(Lo</w:t>
      </w:r>
      <w:r>
        <w:rPr>
          <w:rFonts w:asciiTheme="minorHAnsi" w:eastAsiaTheme="minorHAnsi" w:hAnsiTheme="minorHAnsi" w:cs="굴림체"/>
          <w:kern w:val="0"/>
          <w:szCs w:val="20"/>
        </w:rPr>
        <w:t xml:space="preserve">adable Kernel Module) </w:t>
      </w:r>
      <w:r>
        <w:rPr>
          <w:rFonts w:asciiTheme="minorHAnsi" w:eastAsiaTheme="minorHAnsi" w:hAnsiTheme="minorHAnsi" w:cs="굴림체" w:hint="eastAsia"/>
          <w:kern w:val="0"/>
          <w:szCs w:val="20"/>
        </w:rPr>
        <w:t>소스파일,</w:t>
      </w:r>
      <w:r>
        <w:rPr>
          <w:rFonts w:asciiTheme="minorHAnsi" w:eastAsiaTheme="minorHAnsi" w:hAnsiTheme="minorHAnsi" w:cs="굴림체"/>
          <w:kern w:val="0"/>
          <w:szCs w:val="20"/>
        </w:rPr>
        <w:t xml:space="preserve"> Makefile, .ko </w:t>
      </w:r>
      <w:r>
        <w:rPr>
          <w:rFonts w:asciiTheme="minorHAnsi" w:eastAsiaTheme="minorHAnsi" w:hAnsiTheme="minorHAnsi" w:cs="굴림체" w:hint="eastAsia"/>
          <w:kern w:val="0"/>
          <w:szCs w:val="20"/>
        </w:rPr>
        <w:t>파일</w:t>
      </w:r>
      <w:r w:rsidR="007856AE">
        <w:rPr>
          <w:rFonts w:asciiTheme="minorHAnsi" w:eastAsiaTheme="minorHAnsi" w:hAnsiTheme="minorHAnsi" w:cs="굴림체" w:hint="eastAsia"/>
          <w:kern w:val="0"/>
          <w:szCs w:val="20"/>
        </w:rPr>
        <w:t xml:space="preserve"> (</w:t>
      </w:r>
      <w:r w:rsidR="00F44E72">
        <w:rPr>
          <w:rFonts w:asciiTheme="minorHAnsi" w:eastAsiaTheme="minorHAnsi" w:hAnsiTheme="minorHAnsi" w:cs="굴림체"/>
          <w:kern w:val="0"/>
          <w:szCs w:val="20"/>
        </w:rPr>
        <w:t>20</w:t>
      </w:r>
      <w:r>
        <w:rPr>
          <w:rFonts w:asciiTheme="minorHAnsi" w:eastAsiaTheme="minorHAnsi" w:hAnsiTheme="minorHAnsi" w:cs="굴림체" w:hint="eastAsia"/>
          <w:kern w:val="0"/>
          <w:szCs w:val="20"/>
        </w:rPr>
        <w:t>점)</w:t>
      </w:r>
    </w:p>
    <w:p w:rsidR="00BB5F6D" w:rsidRPr="006802FE" w:rsidRDefault="00BB5F6D" w:rsidP="006802FE">
      <w:pPr>
        <w:wordWrap/>
        <w:adjustRightInd w:val="0"/>
        <w:jc w:val="left"/>
        <w:rPr>
          <w:rFonts w:asciiTheme="minorHAnsi" w:eastAsiaTheme="minorHAnsi" w:hAnsiTheme="minorHAnsi" w:cs="굴림체"/>
          <w:kern w:val="0"/>
          <w:szCs w:val="20"/>
        </w:rPr>
      </w:pPr>
      <w:r w:rsidRPr="006802FE">
        <w:rPr>
          <w:rFonts w:asciiTheme="minorHAnsi" w:eastAsiaTheme="minorHAnsi" w:hAnsiTheme="minorHAnsi" w:cs="굴림체"/>
          <w:kern w:val="0"/>
          <w:szCs w:val="20"/>
        </w:rPr>
        <w:tab/>
      </w:r>
      <w:r w:rsidRPr="006802FE">
        <w:rPr>
          <w:rFonts w:asciiTheme="minorHAnsi" w:eastAsiaTheme="minorHAnsi" w:hAnsiTheme="minorHAnsi" w:cs="굴림체" w:hint="eastAsia"/>
          <w:kern w:val="0"/>
          <w:szCs w:val="20"/>
        </w:rPr>
        <w:t xml:space="preserve">결과파일 </w:t>
      </w:r>
      <w:r w:rsidRPr="006802FE">
        <w:rPr>
          <w:rFonts w:asciiTheme="minorHAnsi" w:eastAsiaTheme="minorHAnsi" w:hAnsiTheme="minorHAnsi" w:cs="굴림체"/>
          <w:kern w:val="0"/>
          <w:szCs w:val="20"/>
        </w:rPr>
        <w:t>(</w:t>
      </w:r>
      <w:r w:rsidR="00F44E72">
        <w:rPr>
          <w:rFonts w:asciiTheme="minorHAnsi" w:eastAsiaTheme="minorHAnsi" w:hAnsiTheme="minorHAnsi" w:cs="굴림체"/>
          <w:kern w:val="0"/>
          <w:szCs w:val="20"/>
        </w:rPr>
        <w:t>20</w:t>
      </w:r>
      <w:r w:rsidRPr="006802FE">
        <w:rPr>
          <w:rFonts w:asciiTheme="minorHAnsi" w:eastAsiaTheme="minorHAnsi" w:hAnsiTheme="minorHAnsi" w:cs="굴림체" w:hint="eastAsia"/>
          <w:kern w:val="0"/>
          <w:szCs w:val="20"/>
        </w:rPr>
        <w:t>점)</w:t>
      </w:r>
    </w:p>
    <w:p w:rsidR="00BB5F6D" w:rsidRDefault="00BB5F6D" w:rsidP="006802FE">
      <w:pPr>
        <w:wordWrap/>
        <w:adjustRightInd w:val="0"/>
        <w:jc w:val="left"/>
        <w:rPr>
          <w:rFonts w:asciiTheme="minorHAnsi" w:eastAsiaTheme="minorHAnsi" w:hAnsiTheme="minorHAnsi" w:cs="굴림체"/>
          <w:kern w:val="0"/>
          <w:szCs w:val="20"/>
        </w:rPr>
      </w:pPr>
      <w:r w:rsidRPr="006802FE">
        <w:rPr>
          <w:rFonts w:asciiTheme="minorHAnsi" w:eastAsiaTheme="minorHAnsi" w:hAnsiTheme="minorHAnsi" w:cs="굴림체"/>
          <w:kern w:val="0"/>
          <w:szCs w:val="20"/>
        </w:rPr>
        <w:tab/>
      </w:r>
      <w:r w:rsidRPr="006802FE">
        <w:rPr>
          <w:rFonts w:asciiTheme="minorHAnsi" w:eastAsiaTheme="minorHAnsi" w:hAnsiTheme="minorHAnsi" w:cs="굴림체" w:hint="eastAsia"/>
          <w:kern w:val="0"/>
          <w:szCs w:val="20"/>
        </w:rPr>
        <w:t xml:space="preserve">보고서 </w:t>
      </w:r>
      <w:r w:rsidRPr="006802FE">
        <w:rPr>
          <w:rFonts w:asciiTheme="minorHAnsi" w:eastAsiaTheme="minorHAnsi" w:hAnsiTheme="minorHAnsi" w:cs="굴림체"/>
          <w:kern w:val="0"/>
          <w:szCs w:val="20"/>
        </w:rPr>
        <w:t>(</w:t>
      </w:r>
      <w:r w:rsidR="00F44E72">
        <w:rPr>
          <w:rFonts w:asciiTheme="minorHAnsi" w:eastAsiaTheme="minorHAnsi" w:hAnsiTheme="minorHAnsi" w:cs="굴림체"/>
          <w:kern w:val="0"/>
          <w:szCs w:val="20"/>
        </w:rPr>
        <w:t>4</w:t>
      </w:r>
      <w:r w:rsidRPr="006802FE">
        <w:rPr>
          <w:rFonts w:asciiTheme="minorHAnsi" w:eastAsiaTheme="minorHAnsi" w:hAnsiTheme="minorHAnsi" w:cs="굴림체"/>
          <w:kern w:val="0"/>
          <w:szCs w:val="20"/>
        </w:rPr>
        <w:t>0</w:t>
      </w:r>
      <w:r w:rsidRPr="006802FE">
        <w:rPr>
          <w:rFonts w:asciiTheme="minorHAnsi" w:eastAsiaTheme="minorHAnsi" w:hAnsiTheme="minorHAnsi" w:cs="굴림체" w:hint="eastAsia"/>
          <w:kern w:val="0"/>
          <w:szCs w:val="20"/>
        </w:rPr>
        <w:t>점)</w:t>
      </w:r>
    </w:p>
    <w:p w:rsidR="00BB5F6D" w:rsidRDefault="00BB5F6D" w:rsidP="006802FE">
      <w:pPr>
        <w:pStyle w:val="a7"/>
        <w:numPr>
          <w:ilvl w:val="0"/>
          <w:numId w:val="24"/>
        </w:numPr>
        <w:ind w:leftChars="0"/>
        <w:rPr>
          <w:rFonts w:asciiTheme="minorHAnsi" w:eastAsiaTheme="minorHAnsi" w:hAnsiTheme="minorHAnsi" w:cs="굴림체"/>
          <w:kern w:val="0"/>
          <w:szCs w:val="20"/>
        </w:rPr>
      </w:pPr>
      <w:r>
        <w:rPr>
          <w:rFonts w:asciiTheme="minorHAnsi" w:eastAsiaTheme="minorHAnsi" w:hAnsiTheme="minorHAnsi" w:cs="굴림체" w:hint="eastAsia"/>
          <w:kern w:val="0"/>
          <w:szCs w:val="20"/>
        </w:rPr>
        <w:t xml:space="preserve">조원 이름 및 학번, 제출 일자 </w:t>
      </w:r>
      <w:r>
        <w:rPr>
          <w:rFonts w:asciiTheme="minorHAnsi" w:eastAsiaTheme="minorHAnsi" w:hAnsiTheme="minorHAnsi" w:cs="굴림체"/>
          <w:kern w:val="0"/>
          <w:szCs w:val="20"/>
        </w:rPr>
        <w:t>–</w:t>
      </w:r>
      <w:r>
        <w:rPr>
          <w:rFonts w:asciiTheme="minorHAnsi" w:eastAsiaTheme="minorHAnsi" w:hAnsiTheme="minorHAnsi" w:cs="굴림체" w:hint="eastAsia"/>
          <w:kern w:val="0"/>
          <w:szCs w:val="20"/>
        </w:rPr>
        <w:t xml:space="preserve"> 역할 배분 </w:t>
      </w:r>
      <w:r w:rsidR="007856AE">
        <w:rPr>
          <w:rFonts w:asciiTheme="minorHAnsi" w:eastAsiaTheme="minorHAnsi" w:hAnsiTheme="minorHAnsi" w:cs="굴림체"/>
          <w:kern w:val="0"/>
          <w:szCs w:val="20"/>
        </w:rPr>
        <w:t>(</w:t>
      </w:r>
      <w:r w:rsidR="00F44E72">
        <w:rPr>
          <w:rFonts w:asciiTheme="minorHAnsi" w:eastAsiaTheme="minorHAnsi" w:hAnsiTheme="minorHAnsi" w:cs="굴림체"/>
          <w:kern w:val="0"/>
          <w:szCs w:val="20"/>
        </w:rPr>
        <w:t>5</w:t>
      </w:r>
      <w:r>
        <w:rPr>
          <w:rFonts w:asciiTheme="minorHAnsi" w:eastAsiaTheme="minorHAnsi" w:hAnsiTheme="minorHAnsi" w:cs="굴림체" w:hint="eastAsia"/>
          <w:kern w:val="0"/>
          <w:szCs w:val="20"/>
        </w:rPr>
        <w:t>점)</w:t>
      </w:r>
    </w:p>
    <w:p w:rsidR="00BB5F6D" w:rsidRDefault="00BB5F6D" w:rsidP="006802FE">
      <w:pPr>
        <w:pStyle w:val="a7"/>
        <w:numPr>
          <w:ilvl w:val="0"/>
          <w:numId w:val="24"/>
        </w:numPr>
        <w:ind w:leftChars="0"/>
        <w:rPr>
          <w:rFonts w:asciiTheme="minorHAnsi" w:eastAsiaTheme="minorHAnsi" w:hAnsiTheme="minorHAnsi" w:cs="굴림체"/>
          <w:kern w:val="0"/>
          <w:szCs w:val="20"/>
        </w:rPr>
      </w:pPr>
      <w:r>
        <w:rPr>
          <w:rFonts w:asciiTheme="minorHAnsi" w:eastAsiaTheme="minorHAnsi" w:hAnsiTheme="minorHAnsi" w:cs="굴림체" w:hint="eastAsia"/>
          <w:kern w:val="0"/>
          <w:szCs w:val="20"/>
        </w:rPr>
        <w:t xml:space="preserve">배경지식 설명 </w:t>
      </w:r>
      <w:r>
        <w:rPr>
          <w:rFonts w:asciiTheme="minorHAnsi" w:eastAsiaTheme="minorHAnsi" w:hAnsiTheme="minorHAnsi" w:cs="굴림체"/>
          <w:kern w:val="0"/>
          <w:szCs w:val="20"/>
        </w:rPr>
        <w:t>–</w:t>
      </w:r>
      <w:r>
        <w:rPr>
          <w:rFonts w:asciiTheme="minorHAnsi" w:eastAsiaTheme="minorHAnsi" w:hAnsiTheme="minorHAnsi" w:cs="굴림체" w:hint="eastAsia"/>
          <w:kern w:val="0"/>
          <w:szCs w:val="20"/>
        </w:rPr>
        <w:t xml:space="preserve"> 5장 이내 </w:t>
      </w:r>
      <w:r w:rsidR="007856AE">
        <w:rPr>
          <w:rFonts w:asciiTheme="minorHAnsi" w:eastAsiaTheme="minorHAnsi" w:hAnsiTheme="minorHAnsi" w:cs="굴림체"/>
          <w:kern w:val="0"/>
          <w:szCs w:val="20"/>
        </w:rPr>
        <w:t>(</w:t>
      </w:r>
      <w:r w:rsidR="00F44E72">
        <w:rPr>
          <w:rFonts w:asciiTheme="minorHAnsi" w:eastAsiaTheme="minorHAnsi" w:hAnsiTheme="minorHAnsi" w:cs="굴림체"/>
          <w:kern w:val="0"/>
          <w:szCs w:val="20"/>
        </w:rPr>
        <w:t>10</w:t>
      </w:r>
      <w:r>
        <w:rPr>
          <w:rFonts w:asciiTheme="minorHAnsi" w:eastAsiaTheme="minorHAnsi" w:hAnsiTheme="minorHAnsi" w:cs="굴림체" w:hint="eastAsia"/>
          <w:kern w:val="0"/>
          <w:szCs w:val="20"/>
        </w:rPr>
        <w:t>점)</w:t>
      </w:r>
    </w:p>
    <w:p w:rsidR="00BB5F6D" w:rsidRDefault="00BB5F6D" w:rsidP="006802FE">
      <w:pPr>
        <w:pStyle w:val="a7"/>
        <w:numPr>
          <w:ilvl w:val="0"/>
          <w:numId w:val="24"/>
        </w:numPr>
        <w:ind w:leftChars="0"/>
        <w:rPr>
          <w:rFonts w:asciiTheme="minorHAnsi" w:eastAsiaTheme="minorHAnsi" w:hAnsiTheme="minorHAnsi" w:cs="굴림체"/>
          <w:kern w:val="0"/>
          <w:szCs w:val="20"/>
        </w:rPr>
      </w:pPr>
      <w:r>
        <w:rPr>
          <w:rFonts w:asciiTheme="minorHAnsi" w:eastAsiaTheme="minorHAnsi" w:hAnsiTheme="minorHAnsi" w:cs="굴림체" w:hint="eastAsia"/>
          <w:kern w:val="0"/>
          <w:szCs w:val="20"/>
        </w:rPr>
        <w:t xml:space="preserve">작성한 부분에 대한 상세한 설명 </w:t>
      </w:r>
      <w:r w:rsidR="007856AE">
        <w:rPr>
          <w:rFonts w:asciiTheme="minorHAnsi" w:eastAsiaTheme="minorHAnsi" w:hAnsiTheme="minorHAnsi" w:cs="굴림체"/>
          <w:kern w:val="0"/>
          <w:szCs w:val="20"/>
        </w:rPr>
        <w:t>(</w:t>
      </w:r>
      <w:r w:rsidR="00F44E72">
        <w:rPr>
          <w:rFonts w:asciiTheme="minorHAnsi" w:eastAsiaTheme="minorHAnsi" w:hAnsiTheme="minorHAnsi" w:cs="굴림체"/>
          <w:kern w:val="0"/>
          <w:szCs w:val="20"/>
        </w:rPr>
        <w:t>10</w:t>
      </w:r>
      <w:r>
        <w:rPr>
          <w:rFonts w:asciiTheme="minorHAnsi" w:eastAsiaTheme="minorHAnsi" w:hAnsiTheme="minorHAnsi" w:cs="굴림체" w:hint="eastAsia"/>
          <w:kern w:val="0"/>
          <w:szCs w:val="20"/>
        </w:rPr>
        <w:t>점)</w:t>
      </w:r>
    </w:p>
    <w:p w:rsidR="00BB5F6D" w:rsidRDefault="00BB5F6D" w:rsidP="006802FE">
      <w:pPr>
        <w:pStyle w:val="a7"/>
        <w:numPr>
          <w:ilvl w:val="0"/>
          <w:numId w:val="24"/>
        </w:numPr>
        <w:ind w:leftChars="0"/>
        <w:rPr>
          <w:rFonts w:asciiTheme="minorHAnsi" w:eastAsiaTheme="minorHAnsi" w:hAnsiTheme="minorHAnsi" w:cs="굴림체"/>
          <w:kern w:val="0"/>
          <w:szCs w:val="20"/>
        </w:rPr>
      </w:pPr>
      <w:r>
        <w:rPr>
          <w:rFonts w:asciiTheme="minorHAnsi" w:eastAsiaTheme="minorHAnsi" w:hAnsiTheme="minorHAnsi" w:cs="굴림체" w:hint="eastAsia"/>
          <w:kern w:val="0"/>
          <w:szCs w:val="20"/>
        </w:rPr>
        <w:t xml:space="preserve">실행 방법에 대한 간략한 설명 </w:t>
      </w:r>
      <w:r w:rsidR="007856AE">
        <w:rPr>
          <w:rFonts w:asciiTheme="minorHAnsi" w:eastAsiaTheme="minorHAnsi" w:hAnsiTheme="minorHAnsi" w:cs="굴림체"/>
          <w:kern w:val="0"/>
          <w:szCs w:val="20"/>
        </w:rPr>
        <w:t>(</w:t>
      </w:r>
      <w:r w:rsidR="00F44E72">
        <w:rPr>
          <w:rFonts w:asciiTheme="minorHAnsi" w:eastAsiaTheme="minorHAnsi" w:hAnsiTheme="minorHAnsi" w:cs="굴림체"/>
          <w:kern w:val="0"/>
          <w:szCs w:val="20"/>
        </w:rPr>
        <w:t>5</w:t>
      </w:r>
      <w:r>
        <w:rPr>
          <w:rFonts w:asciiTheme="minorHAnsi" w:eastAsiaTheme="minorHAnsi" w:hAnsiTheme="minorHAnsi" w:cs="굴림체" w:hint="eastAsia"/>
          <w:kern w:val="0"/>
          <w:szCs w:val="20"/>
        </w:rPr>
        <w:t>점)</w:t>
      </w:r>
    </w:p>
    <w:p w:rsidR="00566AD8" w:rsidRPr="006802FE" w:rsidRDefault="00BB5F6D" w:rsidP="00043AA8">
      <w:pPr>
        <w:numPr>
          <w:ilvl w:val="0"/>
          <w:numId w:val="24"/>
        </w:numPr>
      </w:pPr>
      <w:r>
        <w:rPr>
          <w:rFonts w:asciiTheme="minorHAnsi" w:eastAsiaTheme="minorHAnsi" w:hAnsiTheme="minorHAnsi" w:cs="굴림체" w:hint="eastAsia"/>
          <w:kern w:val="0"/>
          <w:szCs w:val="20"/>
        </w:rPr>
        <w:t xml:space="preserve">결과 및 그에 대한 설명 </w:t>
      </w:r>
      <w:r w:rsidR="007856AE">
        <w:rPr>
          <w:rFonts w:asciiTheme="minorHAnsi" w:eastAsiaTheme="minorHAnsi" w:hAnsiTheme="minorHAnsi" w:cs="굴림체"/>
          <w:kern w:val="0"/>
          <w:szCs w:val="20"/>
        </w:rPr>
        <w:t>(</w:t>
      </w:r>
      <w:r w:rsidR="00F44E72">
        <w:rPr>
          <w:rFonts w:asciiTheme="minorHAnsi" w:eastAsiaTheme="minorHAnsi" w:hAnsiTheme="minorHAnsi" w:cs="굴림체"/>
          <w:kern w:val="0"/>
          <w:szCs w:val="20"/>
        </w:rPr>
        <w:t>10</w:t>
      </w:r>
      <w:r>
        <w:rPr>
          <w:rFonts w:asciiTheme="minorHAnsi" w:eastAsiaTheme="minorHAnsi" w:hAnsiTheme="minorHAnsi" w:cs="굴림체" w:hint="eastAsia"/>
          <w:kern w:val="0"/>
          <w:szCs w:val="20"/>
        </w:rPr>
        <w:t>점)</w:t>
      </w:r>
      <w:r w:rsidR="008F0283" w:rsidDel="008F0283">
        <w:rPr>
          <w:rFonts w:asciiTheme="minorHAnsi" w:eastAsiaTheme="minorHAnsi" w:hAnsiTheme="minorHAnsi" w:cs="굴림체"/>
          <w:kern w:val="0"/>
          <w:szCs w:val="20"/>
        </w:rPr>
        <w:t xml:space="preserve"> </w:t>
      </w:r>
    </w:p>
    <w:sectPr w:rsidR="00566AD8" w:rsidRPr="006802FE" w:rsidSect="00D720FC">
      <w:foot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984" w:rsidRDefault="00D24984">
      <w:r>
        <w:separator/>
      </w:r>
    </w:p>
  </w:endnote>
  <w:endnote w:type="continuationSeparator" w:id="0">
    <w:p w:rsidR="00D24984" w:rsidRDefault="00D24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ustomXmlInsRangeStart w:id="177" w:author="Microsoft" w:date="2016-10-04T14:32:00Z"/>
  <w:sdt>
    <w:sdtPr>
      <w:id w:val="1031080877"/>
      <w:docPartObj>
        <w:docPartGallery w:val="Page Numbers (Bottom of Page)"/>
        <w:docPartUnique/>
      </w:docPartObj>
    </w:sdtPr>
    <w:sdtEndPr/>
    <w:sdtContent>
      <w:customXmlInsRangeEnd w:id="177"/>
      <w:p w:rsidR="005822AA" w:rsidRDefault="005822AA">
        <w:pPr>
          <w:pStyle w:val="a6"/>
          <w:jc w:val="center"/>
          <w:rPr>
            <w:ins w:id="178" w:author="Microsoft" w:date="2016-10-04T14:32:00Z"/>
          </w:rPr>
        </w:pPr>
        <w:ins w:id="179" w:author="Microsoft" w:date="2016-10-04T14:32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744811" w:rsidRPr="00744811">
          <w:rPr>
            <w:noProof/>
            <w:lang w:val="ko-KR"/>
          </w:rPr>
          <w:t>3</w:t>
        </w:r>
        <w:ins w:id="180" w:author="Microsoft" w:date="2016-10-04T14:32:00Z">
          <w:r>
            <w:fldChar w:fldCharType="end"/>
          </w:r>
        </w:ins>
      </w:p>
      <w:customXmlInsRangeStart w:id="181" w:author="Microsoft" w:date="2016-10-04T14:32:00Z"/>
    </w:sdtContent>
  </w:sdt>
  <w:customXmlInsRangeEnd w:id="181"/>
  <w:p w:rsidR="00947BD1" w:rsidRDefault="00947B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984" w:rsidRDefault="00D24984">
      <w:r>
        <w:separator/>
      </w:r>
    </w:p>
  </w:footnote>
  <w:footnote w:type="continuationSeparator" w:id="0">
    <w:p w:rsidR="00D24984" w:rsidRDefault="00D24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3528"/>
    <w:multiLevelType w:val="hybridMultilevel"/>
    <w:tmpl w:val="085A9E44"/>
    <w:lvl w:ilvl="0" w:tplc="6DD61B8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111C0972"/>
    <w:multiLevelType w:val="hybridMultilevel"/>
    <w:tmpl w:val="8B8262DC"/>
    <w:lvl w:ilvl="0" w:tplc="77DCD02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423452C"/>
    <w:multiLevelType w:val="hybridMultilevel"/>
    <w:tmpl w:val="4300CD54"/>
    <w:lvl w:ilvl="0" w:tplc="8EA4CDF6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232B51B3"/>
    <w:multiLevelType w:val="hybridMultilevel"/>
    <w:tmpl w:val="0DFCF1EE"/>
    <w:lvl w:ilvl="0" w:tplc="EC5AED3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11">
      <w:start w:val="1"/>
      <w:numFmt w:val="decimalEnclosedCircle"/>
      <w:lvlText w:val="%4"/>
      <w:lvlJc w:val="left"/>
      <w:pPr>
        <w:tabs>
          <w:tab w:val="num" w:pos="2000"/>
        </w:tabs>
        <w:ind w:left="2000" w:hanging="40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24562847"/>
    <w:multiLevelType w:val="hybridMultilevel"/>
    <w:tmpl w:val="A10611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7E02986E">
      <w:start w:val="1"/>
      <w:numFmt w:val="ganada"/>
      <w:lvlText w:val="%3)"/>
      <w:lvlJc w:val="left"/>
      <w:pPr>
        <w:ind w:left="1600" w:hanging="400"/>
      </w:pPr>
      <w:rPr>
        <w:b w:val="0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98168F"/>
    <w:multiLevelType w:val="hybridMultilevel"/>
    <w:tmpl w:val="03E835E2"/>
    <w:lvl w:ilvl="0" w:tplc="1DD8362E">
      <w:start w:val="3"/>
      <w:numFmt w:val="bullet"/>
      <w:lvlText w:val="-"/>
      <w:lvlJc w:val="left"/>
      <w:pPr>
        <w:ind w:left="151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6" w15:restartNumberingAfterBreak="0">
    <w:nsid w:val="2CB25650"/>
    <w:multiLevelType w:val="multilevel"/>
    <w:tmpl w:val="B6125C14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3C12276"/>
    <w:multiLevelType w:val="hybridMultilevel"/>
    <w:tmpl w:val="721AAD14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A45191"/>
    <w:multiLevelType w:val="hybridMultilevel"/>
    <w:tmpl w:val="F6363B92"/>
    <w:lvl w:ilvl="0" w:tplc="04090001">
      <w:start w:val="1"/>
      <w:numFmt w:val="bullet"/>
      <w:lvlText w:val=""/>
      <w:lvlJc w:val="left"/>
      <w:pPr>
        <w:tabs>
          <w:tab w:val="num" w:pos="1595"/>
        </w:tabs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95"/>
        </w:tabs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95"/>
        </w:tabs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95"/>
        </w:tabs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95"/>
        </w:tabs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95"/>
        </w:tabs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5"/>
        </w:tabs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95"/>
        </w:tabs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95"/>
        </w:tabs>
        <w:ind w:left="4795" w:hanging="400"/>
      </w:pPr>
      <w:rPr>
        <w:rFonts w:ascii="Wingdings" w:hAnsi="Wingdings" w:hint="default"/>
      </w:rPr>
    </w:lvl>
  </w:abstractNum>
  <w:abstractNum w:abstractNumId="9" w15:restartNumberingAfterBreak="0">
    <w:nsid w:val="3CF016CD"/>
    <w:multiLevelType w:val="hybridMultilevel"/>
    <w:tmpl w:val="B9D25B52"/>
    <w:lvl w:ilvl="0" w:tplc="BFE09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E304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8FA5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0BE8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F5A4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E08C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1802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B4C8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9045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0" w15:restartNumberingAfterBreak="0">
    <w:nsid w:val="45173BAF"/>
    <w:multiLevelType w:val="hybridMultilevel"/>
    <w:tmpl w:val="8CDEBA66"/>
    <w:lvl w:ilvl="0" w:tplc="E3C490E8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cs="Times New Roman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5"/>
        </w:tabs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5"/>
        </w:tabs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5"/>
        </w:tabs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5"/>
        </w:tabs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5"/>
        </w:tabs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5"/>
        </w:tabs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5"/>
        </w:tabs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00"/>
      </w:pPr>
    </w:lvl>
  </w:abstractNum>
  <w:abstractNum w:abstractNumId="11" w15:restartNumberingAfterBreak="0">
    <w:nsid w:val="4528441D"/>
    <w:multiLevelType w:val="hybridMultilevel"/>
    <w:tmpl w:val="369EBD66"/>
    <w:lvl w:ilvl="0" w:tplc="EECCA29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A6B23BB"/>
    <w:multiLevelType w:val="hybridMultilevel"/>
    <w:tmpl w:val="545CCAC0"/>
    <w:lvl w:ilvl="0" w:tplc="D6C25C66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4DF20308"/>
    <w:multiLevelType w:val="hybridMultilevel"/>
    <w:tmpl w:val="E4AAFC98"/>
    <w:lvl w:ilvl="0" w:tplc="BA96BCA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537742A3"/>
    <w:multiLevelType w:val="hybridMultilevel"/>
    <w:tmpl w:val="396C4F56"/>
    <w:lvl w:ilvl="0" w:tplc="04090001">
      <w:start w:val="1"/>
      <w:numFmt w:val="bullet"/>
      <w:lvlText w:val="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15" w15:restartNumberingAfterBreak="0">
    <w:nsid w:val="53FD63D1"/>
    <w:multiLevelType w:val="hybridMultilevel"/>
    <w:tmpl w:val="FB06E05E"/>
    <w:lvl w:ilvl="0" w:tplc="D1AEB44C">
      <w:start w:val="1"/>
      <w:numFmt w:val="decimal"/>
      <w:suff w:val="space"/>
      <w:lvlText w:val="%1."/>
      <w:lvlJc w:val="left"/>
      <w:pPr>
        <w:ind w:left="700" w:hanging="3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29E6B0E0">
      <w:start w:val="1"/>
      <w:numFmt w:val="bullet"/>
      <w:suff w:val="space"/>
      <w:lvlText w:val=""/>
      <w:lvlJc w:val="left"/>
      <w:pPr>
        <w:ind w:left="1810" w:hanging="210"/>
      </w:pPr>
      <w:rPr>
        <w:rFonts w:ascii="Wingdings" w:eastAsia="굴림체" w:hAnsi="Wingdings" w:cs="Times New Roman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37A3F90">
      <w:start w:val="1"/>
      <w:numFmt w:val="bullet"/>
      <w:suff w:val="space"/>
      <w:lvlText w:val="-"/>
      <w:lvlJc w:val="left"/>
      <w:pPr>
        <w:ind w:left="2610" w:hanging="210"/>
      </w:pPr>
      <w:rPr>
        <w:rFonts w:ascii="Times New Roman" w:eastAsia="굴림체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8BB4746"/>
    <w:multiLevelType w:val="hybridMultilevel"/>
    <w:tmpl w:val="36A6D574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7" w15:restartNumberingAfterBreak="0">
    <w:nsid w:val="5A217E63"/>
    <w:multiLevelType w:val="hybridMultilevel"/>
    <w:tmpl w:val="AA144814"/>
    <w:lvl w:ilvl="0" w:tplc="B024CA26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A466838"/>
    <w:multiLevelType w:val="hybridMultilevel"/>
    <w:tmpl w:val="97CC0EEE"/>
    <w:lvl w:ilvl="0" w:tplc="35623BBA">
      <w:start w:val="1"/>
      <w:numFmt w:val="decimal"/>
      <w:lvlText w:val="(%1)"/>
      <w:lvlJc w:val="left"/>
      <w:pPr>
        <w:tabs>
          <w:tab w:val="num" w:pos="1880"/>
        </w:tabs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320"/>
        </w:tabs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0"/>
        </w:tabs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520"/>
        </w:tabs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20"/>
        </w:tabs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720"/>
        </w:tabs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00"/>
      </w:pPr>
    </w:lvl>
  </w:abstractNum>
  <w:abstractNum w:abstractNumId="19" w15:restartNumberingAfterBreak="0">
    <w:nsid w:val="5A4A05F0"/>
    <w:multiLevelType w:val="hybridMultilevel"/>
    <w:tmpl w:val="B3205380"/>
    <w:lvl w:ilvl="0" w:tplc="4446B1E8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BD7023BA">
      <w:start w:val="1"/>
      <w:numFmt w:val="upperLetter"/>
      <w:lvlText w:val="%3."/>
      <w:lvlJc w:val="left"/>
      <w:pPr>
        <w:tabs>
          <w:tab w:val="num" w:pos="1955"/>
        </w:tabs>
        <w:ind w:left="1955" w:hanging="36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20" w15:restartNumberingAfterBreak="0">
    <w:nsid w:val="69AE0E25"/>
    <w:multiLevelType w:val="hybridMultilevel"/>
    <w:tmpl w:val="8EACD38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 w15:restartNumberingAfterBreak="0">
    <w:nsid w:val="75394A88"/>
    <w:multiLevelType w:val="hybridMultilevel"/>
    <w:tmpl w:val="EADED610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2" w15:restartNumberingAfterBreak="0">
    <w:nsid w:val="75D77A73"/>
    <w:multiLevelType w:val="hybridMultilevel"/>
    <w:tmpl w:val="A4D2B626"/>
    <w:lvl w:ilvl="0" w:tplc="B8C2635E">
      <w:start w:val="1"/>
      <w:numFmt w:val="decimal"/>
      <w:suff w:val="space"/>
      <w:lvlText w:val="%1."/>
      <w:lvlJc w:val="left"/>
      <w:pPr>
        <w:ind w:left="715" w:hanging="31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7F02327F"/>
    <w:multiLevelType w:val="hybridMultilevel"/>
    <w:tmpl w:val="C16CDA6E"/>
    <w:lvl w:ilvl="0" w:tplc="E7B0D08A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60"/>
        </w:tabs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0"/>
        </w:tabs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60"/>
        </w:tabs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60"/>
        </w:tabs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60"/>
        </w:tabs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0"/>
        </w:tabs>
        <w:ind w:left="4360" w:hanging="400"/>
      </w:pPr>
    </w:lvl>
  </w:abstractNum>
  <w:abstractNum w:abstractNumId="24" w15:restartNumberingAfterBreak="0">
    <w:nsid w:val="7FCE4F70"/>
    <w:multiLevelType w:val="hybridMultilevel"/>
    <w:tmpl w:val="AB7ADB40"/>
    <w:lvl w:ilvl="0" w:tplc="1CB6E7A8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num w:numId="1">
    <w:abstractNumId w:val="19"/>
  </w:num>
  <w:num w:numId="2">
    <w:abstractNumId w:val="18"/>
  </w:num>
  <w:num w:numId="3">
    <w:abstractNumId w:val="11"/>
  </w:num>
  <w:num w:numId="4">
    <w:abstractNumId w:val="15"/>
  </w:num>
  <w:num w:numId="5">
    <w:abstractNumId w:val="22"/>
  </w:num>
  <w:num w:numId="6">
    <w:abstractNumId w:val="17"/>
  </w:num>
  <w:num w:numId="7">
    <w:abstractNumId w:val="9"/>
  </w:num>
  <w:num w:numId="8">
    <w:abstractNumId w:val="1"/>
  </w:num>
  <w:num w:numId="9">
    <w:abstractNumId w:val="23"/>
  </w:num>
  <w:num w:numId="10">
    <w:abstractNumId w:val="3"/>
  </w:num>
  <w:num w:numId="11">
    <w:abstractNumId w:val="6"/>
  </w:num>
  <w:num w:numId="12">
    <w:abstractNumId w:val="0"/>
  </w:num>
  <w:num w:numId="13">
    <w:abstractNumId w:val="7"/>
  </w:num>
  <w:num w:numId="14">
    <w:abstractNumId w:val="10"/>
  </w:num>
  <w:num w:numId="15">
    <w:abstractNumId w:val="2"/>
  </w:num>
  <w:num w:numId="16">
    <w:abstractNumId w:val="8"/>
  </w:num>
  <w:num w:numId="17">
    <w:abstractNumId w:val="12"/>
  </w:num>
  <w:num w:numId="18">
    <w:abstractNumId w:val="24"/>
  </w:num>
  <w:num w:numId="19">
    <w:abstractNumId w:val="13"/>
  </w:num>
  <w:num w:numId="20">
    <w:abstractNumId w:val="4"/>
  </w:num>
  <w:num w:numId="21">
    <w:abstractNumId w:val="14"/>
  </w:num>
  <w:num w:numId="22">
    <w:abstractNumId w:val="21"/>
  </w:num>
  <w:num w:numId="23">
    <w:abstractNumId w:val="16"/>
  </w:num>
  <w:num w:numId="24">
    <w:abstractNumId w:val="20"/>
  </w:num>
  <w:num w:numId="2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">
    <w15:presenceInfo w15:providerId="None" w15:userId="Microsof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0A1"/>
    <w:rsid w:val="00003173"/>
    <w:rsid w:val="000043CD"/>
    <w:rsid w:val="00004A41"/>
    <w:rsid w:val="00031171"/>
    <w:rsid w:val="0003395D"/>
    <w:rsid w:val="0003521C"/>
    <w:rsid w:val="00040B42"/>
    <w:rsid w:val="00042274"/>
    <w:rsid w:val="00043AA8"/>
    <w:rsid w:val="00060494"/>
    <w:rsid w:val="000622E3"/>
    <w:rsid w:val="00066DA5"/>
    <w:rsid w:val="00085798"/>
    <w:rsid w:val="0009046C"/>
    <w:rsid w:val="0009612F"/>
    <w:rsid w:val="000B1946"/>
    <w:rsid w:val="000B6F55"/>
    <w:rsid w:val="000C76DB"/>
    <w:rsid w:val="000E3377"/>
    <w:rsid w:val="000F25B4"/>
    <w:rsid w:val="000F6752"/>
    <w:rsid w:val="001326A1"/>
    <w:rsid w:val="00133FBF"/>
    <w:rsid w:val="00134115"/>
    <w:rsid w:val="0014103C"/>
    <w:rsid w:val="001479D5"/>
    <w:rsid w:val="0015415D"/>
    <w:rsid w:val="00155333"/>
    <w:rsid w:val="0015626B"/>
    <w:rsid w:val="00156307"/>
    <w:rsid w:val="00157CD0"/>
    <w:rsid w:val="00157F31"/>
    <w:rsid w:val="001765DB"/>
    <w:rsid w:val="001A2714"/>
    <w:rsid w:val="001B6996"/>
    <w:rsid w:val="001D2A68"/>
    <w:rsid w:val="001F3E71"/>
    <w:rsid w:val="001F633A"/>
    <w:rsid w:val="00200344"/>
    <w:rsid w:val="002009B9"/>
    <w:rsid w:val="00206C12"/>
    <w:rsid w:val="00216927"/>
    <w:rsid w:val="002212FE"/>
    <w:rsid w:val="00222C9E"/>
    <w:rsid w:val="00234B31"/>
    <w:rsid w:val="00240583"/>
    <w:rsid w:val="00246CE8"/>
    <w:rsid w:val="0025231A"/>
    <w:rsid w:val="00261B92"/>
    <w:rsid w:val="0027519F"/>
    <w:rsid w:val="002B57A6"/>
    <w:rsid w:val="002F1FDC"/>
    <w:rsid w:val="00302FDE"/>
    <w:rsid w:val="00330721"/>
    <w:rsid w:val="00333835"/>
    <w:rsid w:val="00333AB3"/>
    <w:rsid w:val="00336C66"/>
    <w:rsid w:val="00342E41"/>
    <w:rsid w:val="00344C04"/>
    <w:rsid w:val="00346261"/>
    <w:rsid w:val="00347AE6"/>
    <w:rsid w:val="00361E5A"/>
    <w:rsid w:val="003663DB"/>
    <w:rsid w:val="003663E9"/>
    <w:rsid w:val="003719CC"/>
    <w:rsid w:val="00394BAD"/>
    <w:rsid w:val="003C3AFE"/>
    <w:rsid w:val="003D25EC"/>
    <w:rsid w:val="003D35F9"/>
    <w:rsid w:val="003E1505"/>
    <w:rsid w:val="003E3C9D"/>
    <w:rsid w:val="003F23C6"/>
    <w:rsid w:val="003F2515"/>
    <w:rsid w:val="003F4CA0"/>
    <w:rsid w:val="004008F7"/>
    <w:rsid w:val="00402001"/>
    <w:rsid w:val="0041294C"/>
    <w:rsid w:val="00415BCF"/>
    <w:rsid w:val="00417596"/>
    <w:rsid w:val="0042014F"/>
    <w:rsid w:val="0042293B"/>
    <w:rsid w:val="00432CF8"/>
    <w:rsid w:val="00453235"/>
    <w:rsid w:val="00461C61"/>
    <w:rsid w:val="0047521C"/>
    <w:rsid w:val="00482DCB"/>
    <w:rsid w:val="00485A55"/>
    <w:rsid w:val="004C0629"/>
    <w:rsid w:val="004D3FA6"/>
    <w:rsid w:val="004E0157"/>
    <w:rsid w:val="004E1790"/>
    <w:rsid w:val="004E6225"/>
    <w:rsid w:val="004F3D96"/>
    <w:rsid w:val="005029EF"/>
    <w:rsid w:val="005126A7"/>
    <w:rsid w:val="00520CA8"/>
    <w:rsid w:val="00521AD4"/>
    <w:rsid w:val="00521B7A"/>
    <w:rsid w:val="00525952"/>
    <w:rsid w:val="00526B2A"/>
    <w:rsid w:val="005457B6"/>
    <w:rsid w:val="00551CBE"/>
    <w:rsid w:val="00566AD8"/>
    <w:rsid w:val="00572747"/>
    <w:rsid w:val="005809BF"/>
    <w:rsid w:val="005822AA"/>
    <w:rsid w:val="00592FF3"/>
    <w:rsid w:val="00595EBB"/>
    <w:rsid w:val="005B29E8"/>
    <w:rsid w:val="005B50A7"/>
    <w:rsid w:val="005C0C14"/>
    <w:rsid w:val="005D2F7A"/>
    <w:rsid w:val="005E0170"/>
    <w:rsid w:val="00621FDC"/>
    <w:rsid w:val="00622855"/>
    <w:rsid w:val="00623841"/>
    <w:rsid w:val="00633100"/>
    <w:rsid w:val="00634471"/>
    <w:rsid w:val="00666F15"/>
    <w:rsid w:val="006701CE"/>
    <w:rsid w:val="006802FE"/>
    <w:rsid w:val="006978DE"/>
    <w:rsid w:val="006B53B2"/>
    <w:rsid w:val="006C45F3"/>
    <w:rsid w:val="006D38B2"/>
    <w:rsid w:val="006F15D5"/>
    <w:rsid w:val="006F6464"/>
    <w:rsid w:val="007036F7"/>
    <w:rsid w:val="007046BA"/>
    <w:rsid w:val="0070697C"/>
    <w:rsid w:val="0071283E"/>
    <w:rsid w:val="00714426"/>
    <w:rsid w:val="00722434"/>
    <w:rsid w:val="00730F3B"/>
    <w:rsid w:val="00744811"/>
    <w:rsid w:val="00773F24"/>
    <w:rsid w:val="00782ECD"/>
    <w:rsid w:val="007856AE"/>
    <w:rsid w:val="007B6CB2"/>
    <w:rsid w:val="007C3619"/>
    <w:rsid w:val="007C3EA9"/>
    <w:rsid w:val="007C3F7D"/>
    <w:rsid w:val="007C67B2"/>
    <w:rsid w:val="007D4332"/>
    <w:rsid w:val="00802330"/>
    <w:rsid w:val="008050B8"/>
    <w:rsid w:val="0082332B"/>
    <w:rsid w:val="008238E0"/>
    <w:rsid w:val="00845523"/>
    <w:rsid w:val="00884B2C"/>
    <w:rsid w:val="008A73C4"/>
    <w:rsid w:val="008B17B3"/>
    <w:rsid w:val="008C34C9"/>
    <w:rsid w:val="008C58FF"/>
    <w:rsid w:val="008D4BFD"/>
    <w:rsid w:val="008D4C89"/>
    <w:rsid w:val="008E175C"/>
    <w:rsid w:val="008F0283"/>
    <w:rsid w:val="008F10AB"/>
    <w:rsid w:val="008F18C9"/>
    <w:rsid w:val="00917752"/>
    <w:rsid w:val="009248B8"/>
    <w:rsid w:val="00925077"/>
    <w:rsid w:val="009332FC"/>
    <w:rsid w:val="009422A0"/>
    <w:rsid w:val="00947BD1"/>
    <w:rsid w:val="00954163"/>
    <w:rsid w:val="009672BD"/>
    <w:rsid w:val="00973BBA"/>
    <w:rsid w:val="00975728"/>
    <w:rsid w:val="00975ECE"/>
    <w:rsid w:val="00976B81"/>
    <w:rsid w:val="00976D11"/>
    <w:rsid w:val="009A5CB8"/>
    <w:rsid w:val="009B319A"/>
    <w:rsid w:val="009E01E3"/>
    <w:rsid w:val="009E1425"/>
    <w:rsid w:val="009E1FAB"/>
    <w:rsid w:val="009E64E1"/>
    <w:rsid w:val="009F7450"/>
    <w:rsid w:val="00A16AF8"/>
    <w:rsid w:val="00A2571C"/>
    <w:rsid w:val="00A26CD2"/>
    <w:rsid w:val="00A50692"/>
    <w:rsid w:val="00A57B21"/>
    <w:rsid w:val="00A71AAB"/>
    <w:rsid w:val="00A71ACB"/>
    <w:rsid w:val="00A72DF7"/>
    <w:rsid w:val="00A81116"/>
    <w:rsid w:val="00A8440D"/>
    <w:rsid w:val="00A853A1"/>
    <w:rsid w:val="00A877D4"/>
    <w:rsid w:val="00A93530"/>
    <w:rsid w:val="00AA0BCC"/>
    <w:rsid w:val="00AA0EF9"/>
    <w:rsid w:val="00AA75C8"/>
    <w:rsid w:val="00AB1D47"/>
    <w:rsid w:val="00AB313F"/>
    <w:rsid w:val="00AC6392"/>
    <w:rsid w:val="00AD52F1"/>
    <w:rsid w:val="00AD61CA"/>
    <w:rsid w:val="00AF005A"/>
    <w:rsid w:val="00AF357F"/>
    <w:rsid w:val="00B14DF4"/>
    <w:rsid w:val="00B23029"/>
    <w:rsid w:val="00B35FBF"/>
    <w:rsid w:val="00B3641B"/>
    <w:rsid w:val="00B37B84"/>
    <w:rsid w:val="00B410C1"/>
    <w:rsid w:val="00B47063"/>
    <w:rsid w:val="00B65A63"/>
    <w:rsid w:val="00B770E0"/>
    <w:rsid w:val="00BA0BEF"/>
    <w:rsid w:val="00BA0DEE"/>
    <w:rsid w:val="00BA2D01"/>
    <w:rsid w:val="00BA72D0"/>
    <w:rsid w:val="00BB51A5"/>
    <w:rsid w:val="00BB5F6D"/>
    <w:rsid w:val="00BB6A0A"/>
    <w:rsid w:val="00BE3591"/>
    <w:rsid w:val="00BE749D"/>
    <w:rsid w:val="00BF4B83"/>
    <w:rsid w:val="00C03111"/>
    <w:rsid w:val="00C038A0"/>
    <w:rsid w:val="00C041BF"/>
    <w:rsid w:val="00C20295"/>
    <w:rsid w:val="00C31744"/>
    <w:rsid w:val="00C5150C"/>
    <w:rsid w:val="00C6263A"/>
    <w:rsid w:val="00C71D48"/>
    <w:rsid w:val="00C72C4F"/>
    <w:rsid w:val="00CA2E71"/>
    <w:rsid w:val="00CA352F"/>
    <w:rsid w:val="00CA395A"/>
    <w:rsid w:val="00CA7F50"/>
    <w:rsid w:val="00CC3B73"/>
    <w:rsid w:val="00CD5BE8"/>
    <w:rsid w:val="00CD7B90"/>
    <w:rsid w:val="00CE2FBD"/>
    <w:rsid w:val="00CE5485"/>
    <w:rsid w:val="00D01120"/>
    <w:rsid w:val="00D11155"/>
    <w:rsid w:val="00D11460"/>
    <w:rsid w:val="00D1182F"/>
    <w:rsid w:val="00D22DA9"/>
    <w:rsid w:val="00D230F1"/>
    <w:rsid w:val="00D24984"/>
    <w:rsid w:val="00D26934"/>
    <w:rsid w:val="00D33890"/>
    <w:rsid w:val="00D40D43"/>
    <w:rsid w:val="00D41F74"/>
    <w:rsid w:val="00D43567"/>
    <w:rsid w:val="00D475C2"/>
    <w:rsid w:val="00D5471E"/>
    <w:rsid w:val="00D60D4F"/>
    <w:rsid w:val="00D6525D"/>
    <w:rsid w:val="00D71D2C"/>
    <w:rsid w:val="00D720FC"/>
    <w:rsid w:val="00D7556C"/>
    <w:rsid w:val="00D81CA4"/>
    <w:rsid w:val="00D85AFE"/>
    <w:rsid w:val="00D97377"/>
    <w:rsid w:val="00DA4C1A"/>
    <w:rsid w:val="00DB0F9C"/>
    <w:rsid w:val="00DB20EE"/>
    <w:rsid w:val="00DB3014"/>
    <w:rsid w:val="00DB3A15"/>
    <w:rsid w:val="00DB515A"/>
    <w:rsid w:val="00DB52A2"/>
    <w:rsid w:val="00DC67AE"/>
    <w:rsid w:val="00E10571"/>
    <w:rsid w:val="00E17174"/>
    <w:rsid w:val="00E33987"/>
    <w:rsid w:val="00E45375"/>
    <w:rsid w:val="00E54492"/>
    <w:rsid w:val="00E54650"/>
    <w:rsid w:val="00E7388D"/>
    <w:rsid w:val="00E8271C"/>
    <w:rsid w:val="00E945D8"/>
    <w:rsid w:val="00ED444A"/>
    <w:rsid w:val="00ED5687"/>
    <w:rsid w:val="00EE2CCD"/>
    <w:rsid w:val="00EE383A"/>
    <w:rsid w:val="00F05A24"/>
    <w:rsid w:val="00F120A1"/>
    <w:rsid w:val="00F20B64"/>
    <w:rsid w:val="00F36D02"/>
    <w:rsid w:val="00F44E72"/>
    <w:rsid w:val="00F51772"/>
    <w:rsid w:val="00F51D8B"/>
    <w:rsid w:val="00F64D3E"/>
    <w:rsid w:val="00F80B0C"/>
    <w:rsid w:val="00F87254"/>
    <w:rsid w:val="00F910D6"/>
    <w:rsid w:val="00F94DE6"/>
    <w:rsid w:val="00F95BEF"/>
    <w:rsid w:val="00F97126"/>
    <w:rsid w:val="00FB2AA2"/>
    <w:rsid w:val="00FC1C5D"/>
    <w:rsid w:val="00FC2DC0"/>
    <w:rsid w:val="00FC2E5E"/>
    <w:rsid w:val="00FC57D2"/>
    <w:rsid w:val="00FC5BA3"/>
    <w:rsid w:val="00FE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 fillcolor="white">
      <v:fill color="white"/>
    </o:shapedefaults>
    <o:shapelayout v:ext="edit">
      <o:idmap v:ext="edit" data="1"/>
    </o:shapelayout>
  </w:shapeDefaults>
  <w:decimalSymbol w:val="."/>
  <w:listSeparator w:val=","/>
  <w14:docId w14:val="42F6920C"/>
  <w15:docId w15:val="{04495C23-A5BC-4E7F-943C-39243658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0F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D720FC"/>
    <w:pPr>
      <w:keepNext/>
      <w:outlineLvl w:val="0"/>
    </w:pPr>
    <w:rPr>
      <w:rFonts w:ascii="굴림체" w:eastAsia="굴림체" w:hAnsi="굴림체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rsid w:val="009E1FAB"/>
    <w:rPr>
      <w:rFonts w:ascii="Lucida Console" w:eastAsia="굴림체" w:hAnsi="Lucida Console" w:cs="굴림체" w:hint="default"/>
      <w:sz w:val="20"/>
      <w:szCs w:val="20"/>
    </w:rPr>
  </w:style>
  <w:style w:type="character" w:styleId="a3">
    <w:name w:val="Hyperlink"/>
    <w:basedOn w:val="a0"/>
    <w:rsid w:val="004008F7"/>
    <w:rPr>
      <w:color w:val="0000FF"/>
      <w:u w:val="single"/>
    </w:rPr>
  </w:style>
  <w:style w:type="paragraph" w:styleId="a4">
    <w:name w:val="Balloon Text"/>
    <w:basedOn w:val="a"/>
    <w:semiHidden/>
    <w:rsid w:val="007C3619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CE54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rsid w:val="00CE5485"/>
    <w:rPr>
      <w:rFonts w:ascii="바탕"/>
      <w:kern w:val="2"/>
      <w:szCs w:val="24"/>
    </w:rPr>
  </w:style>
  <w:style w:type="paragraph" w:styleId="a6">
    <w:name w:val="footer"/>
    <w:basedOn w:val="a"/>
    <w:link w:val="Char0"/>
    <w:uiPriority w:val="99"/>
    <w:rsid w:val="00CE54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E5485"/>
    <w:rPr>
      <w:rFonts w:ascii="바탕"/>
      <w:kern w:val="2"/>
      <w:szCs w:val="24"/>
    </w:rPr>
  </w:style>
  <w:style w:type="paragraph" w:styleId="a7">
    <w:name w:val="List Paragraph"/>
    <w:basedOn w:val="a"/>
    <w:uiPriority w:val="34"/>
    <w:qFormat/>
    <w:rsid w:val="0042293B"/>
    <w:pPr>
      <w:ind w:leftChars="400" w:left="800"/>
    </w:pPr>
  </w:style>
  <w:style w:type="paragraph" w:styleId="a8">
    <w:name w:val="Revision"/>
    <w:hidden/>
    <w:uiPriority w:val="99"/>
    <w:semiHidden/>
    <w:rsid w:val="00D85AFE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3562C-D4E9-4535-9733-5F90DF092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3915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oslab</Company>
  <LinksUpToDate>false</LinksUpToDate>
  <CharactersWithSpaces>3055</CharactersWithSpaces>
  <SharedDoc>false</SharedDoc>
  <HLinks>
    <vt:vector size="18" baseType="variant">
      <vt:variant>
        <vt:i4>6553666</vt:i4>
      </vt:variant>
      <vt:variant>
        <vt:i4>6</vt:i4>
      </vt:variant>
      <vt:variant>
        <vt:i4>0</vt:i4>
      </vt:variant>
      <vt:variant>
        <vt:i4>5</vt:i4>
      </vt:variant>
      <vt:variant>
        <vt:lpwstr>mailto:scwoo@os.korea.ac.kr</vt:lpwstr>
      </vt:variant>
      <vt:variant>
        <vt:lpwstr/>
      </vt:variant>
      <vt:variant>
        <vt:i4>6553666</vt:i4>
      </vt:variant>
      <vt:variant>
        <vt:i4>3</vt:i4>
      </vt:variant>
      <vt:variant>
        <vt:i4>0</vt:i4>
      </vt:variant>
      <vt:variant>
        <vt:i4>5</vt:i4>
      </vt:variant>
      <vt:variant>
        <vt:lpwstr>mailto:scwoo@os.korea.ac.kr</vt:lpwstr>
      </vt:variant>
      <vt:variant>
        <vt:lpwstr/>
      </vt:variant>
      <vt:variant>
        <vt:i4>6553668</vt:i4>
      </vt:variant>
      <vt:variant>
        <vt:i4>0</vt:i4>
      </vt:variant>
      <vt:variant>
        <vt:i4>0</vt:i4>
      </vt:variant>
      <vt:variant>
        <vt:i4>5</vt:i4>
      </vt:variant>
      <vt:variant>
        <vt:lpwstr>mailto:mckim@os.korea.ac.kr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ijsong</dc:creator>
  <cp:keywords/>
  <dc:description/>
  <cp:lastModifiedBy>Microsoft</cp:lastModifiedBy>
  <cp:revision>128</cp:revision>
  <cp:lastPrinted>2016-10-05T09:10:00Z</cp:lastPrinted>
  <dcterms:created xsi:type="dcterms:W3CDTF">2014-09-02T08:56:00Z</dcterms:created>
  <dcterms:modified xsi:type="dcterms:W3CDTF">2016-10-05T15:15:00Z</dcterms:modified>
</cp:coreProperties>
</file>